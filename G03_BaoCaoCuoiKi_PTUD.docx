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7AC8" w14:textId="77777777" w:rsidR="00FE21B1" w:rsidRDefault="00FE21B1" w:rsidP="00FE21B1">
      <w:pPr>
        <w:jc w:val="center"/>
        <w:rPr>
          <w:rFonts w:ascii="Times New Roman" w:hAnsi="Times New Roman" w:cs="Times New Roman"/>
          <w:sz w:val="26"/>
          <w:szCs w:val="26"/>
        </w:rPr>
      </w:pPr>
      <w:r w:rsidRPr="00FE21B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0385919" wp14:editId="5CBECEAD">
            <wp:simplePos x="0" y="0"/>
            <wp:positionH relativeFrom="margin">
              <wp:posOffset>-133350</wp:posOffset>
            </wp:positionH>
            <wp:positionV relativeFrom="paragraph">
              <wp:posOffset>7620</wp:posOffset>
            </wp:positionV>
            <wp:extent cx="2335817" cy="1019175"/>
            <wp:effectExtent l="0" t="0" r="7620" b="0"/>
            <wp:wrapThrough wrapText="bothSides">
              <wp:wrapPolygon edited="0">
                <wp:start x="5462" y="0"/>
                <wp:lineTo x="2819" y="4037"/>
                <wp:lineTo x="1938" y="5652"/>
                <wp:lineTo x="1938" y="7267"/>
                <wp:lineTo x="0" y="12920"/>
                <wp:lineTo x="176" y="14131"/>
                <wp:lineTo x="2643" y="20187"/>
                <wp:lineTo x="3171" y="20994"/>
                <wp:lineTo x="5814" y="20994"/>
                <wp:lineTo x="20790" y="18976"/>
                <wp:lineTo x="21494" y="17764"/>
                <wp:lineTo x="20261" y="13727"/>
                <wp:lineTo x="20437" y="12112"/>
                <wp:lineTo x="16914" y="10093"/>
                <wp:lineTo x="7752" y="7267"/>
                <wp:lineTo x="6343" y="0"/>
                <wp:lineTo x="546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81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2373B" w14:textId="77777777" w:rsidR="00FE21B1" w:rsidRDefault="00FE21B1" w:rsidP="00FE21B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8D8D7B" w14:textId="77777777" w:rsidR="00FE21B1" w:rsidRDefault="00FE21B1" w:rsidP="007F3EC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796042" w14:textId="77777777" w:rsidR="007F3EC1" w:rsidRPr="00FE21B1" w:rsidRDefault="00FE21B1" w:rsidP="007F3E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21B1">
        <w:rPr>
          <w:rFonts w:ascii="Times New Roman" w:hAnsi="Times New Roman" w:cs="Times New Roman"/>
          <w:b/>
          <w:sz w:val="26"/>
          <w:szCs w:val="26"/>
        </w:rPr>
        <w:t>BỘ CÔNG THƯƠNG</w:t>
      </w:r>
    </w:p>
    <w:p w14:paraId="486E7CC6" w14:textId="77777777" w:rsidR="007F3EC1" w:rsidRPr="00FE21B1" w:rsidRDefault="00FE21B1" w:rsidP="007F3E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21B1">
        <w:rPr>
          <w:rFonts w:ascii="Times New Roman" w:hAnsi="Times New Roman" w:cs="Times New Roman"/>
          <w:b/>
          <w:sz w:val="26"/>
          <w:szCs w:val="26"/>
        </w:rPr>
        <w:t>TRƯỜNG ĐẠI HỌC CÔNG NGHIỆP TP HCM</w:t>
      </w:r>
    </w:p>
    <w:p w14:paraId="51B585A1" w14:textId="77777777" w:rsidR="00FE21B1" w:rsidRDefault="00FE21B1" w:rsidP="007F3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45931" w14:textId="77777777" w:rsidR="00FE21B1" w:rsidRDefault="00FE21B1" w:rsidP="007F3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6E6F43" w14:textId="77777777" w:rsidR="00FE21B1" w:rsidRDefault="00FE21B1" w:rsidP="007F3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3AF3B9A" w14:textId="77777777" w:rsidR="00FE21B1" w:rsidRDefault="00FE21B1" w:rsidP="007F3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8E49C1" w14:textId="77777777" w:rsidR="00FE21B1" w:rsidRDefault="00FE21B1" w:rsidP="007F3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B03D8B" w14:textId="77777777" w:rsidR="00FE21B1" w:rsidRDefault="00FE21B1" w:rsidP="007F3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135BB77" w14:textId="77777777" w:rsidR="007F3EC1" w:rsidRPr="00FE21B1" w:rsidRDefault="00FE21B1" w:rsidP="007F3EC1">
      <w:pPr>
        <w:jc w:val="center"/>
        <w:rPr>
          <w:rFonts w:ascii="Times New Roman" w:hAnsi="Times New Roman" w:cs="Times New Roman"/>
          <w:b/>
          <w:bCs/>
          <w:sz w:val="44"/>
          <w:szCs w:val="26"/>
        </w:rPr>
      </w:pPr>
      <w:r w:rsidRPr="00FE21B1">
        <w:rPr>
          <w:rFonts w:ascii="Times New Roman" w:hAnsi="Times New Roman" w:cs="Times New Roman"/>
          <w:b/>
          <w:bCs/>
          <w:sz w:val="44"/>
          <w:szCs w:val="26"/>
        </w:rPr>
        <w:t>PHÁT TRIỂN ỨNG DỤNG</w:t>
      </w:r>
    </w:p>
    <w:p w14:paraId="05658007" w14:textId="77777777" w:rsidR="007F3EC1" w:rsidRPr="00FE21B1" w:rsidRDefault="007F3EC1" w:rsidP="007F3EC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1ED3E13" w14:textId="77777777" w:rsidR="00FE21B1" w:rsidRPr="00FE21B1" w:rsidRDefault="00FE21B1" w:rsidP="007F3EC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6"/>
        </w:rPr>
      </w:pP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Nhóm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G03</w:t>
      </w:r>
    </w:p>
    <w:p w14:paraId="25732059" w14:textId="77777777" w:rsidR="00FE21B1" w:rsidRPr="00FE21B1" w:rsidRDefault="00FE21B1" w:rsidP="007F3EC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6"/>
        </w:rPr>
      </w:pP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Đề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tài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: Translate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camera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để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nhận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dạng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b/>
          <w:bCs/>
          <w:sz w:val="36"/>
          <w:szCs w:val="26"/>
        </w:rPr>
        <w:t>bản</w:t>
      </w:r>
      <w:proofErr w:type="spellEnd"/>
    </w:p>
    <w:p w14:paraId="4CACCEC9" w14:textId="77777777" w:rsidR="00FE21B1" w:rsidRDefault="00FE21B1" w:rsidP="007F3EC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C85CC0D" w14:textId="77777777" w:rsidR="00FE21B1" w:rsidRDefault="00FE21B1" w:rsidP="007F3EC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3F1D468" w14:textId="77777777" w:rsidR="00FE21B1" w:rsidRPr="00FE21B1" w:rsidRDefault="00FE21B1" w:rsidP="007F3EC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F6E70C5" w14:textId="77777777" w:rsidR="007F3EC1" w:rsidRPr="00FE21B1" w:rsidRDefault="007F3EC1" w:rsidP="007F3EC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0" w:type="auto"/>
        <w:tblInd w:w="647" w:type="dxa"/>
        <w:tblLook w:val="04A0" w:firstRow="1" w:lastRow="0" w:firstColumn="1" w:lastColumn="0" w:noHBand="0" w:noVBand="1"/>
      </w:tblPr>
      <w:tblGrid>
        <w:gridCol w:w="1148"/>
        <w:gridCol w:w="4950"/>
        <w:gridCol w:w="1954"/>
      </w:tblGrid>
      <w:tr w:rsidR="007F3EC1" w:rsidRPr="00FE21B1" w14:paraId="4985B4A2" w14:textId="77777777" w:rsidTr="00FE21B1">
        <w:trPr>
          <w:trHeight w:val="605"/>
        </w:trPr>
        <w:tc>
          <w:tcPr>
            <w:tcW w:w="1148" w:type="dxa"/>
            <w:vAlign w:val="center"/>
          </w:tcPr>
          <w:p w14:paraId="4AE93159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950" w:type="dxa"/>
            <w:vAlign w:val="center"/>
          </w:tcPr>
          <w:p w14:paraId="6F16FFDE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54" w:type="dxa"/>
            <w:vAlign w:val="center"/>
          </w:tcPr>
          <w:p w14:paraId="6062CE00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MSVV</w:t>
            </w:r>
          </w:p>
        </w:tc>
      </w:tr>
      <w:tr w:rsidR="007F3EC1" w:rsidRPr="00FE21B1" w14:paraId="26CE35D8" w14:textId="77777777" w:rsidTr="00FE21B1">
        <w:trPr>
          <w:trHeight w:val="605"/>
        </w:trPr>
        <w:tc>
          <w:tcPr>
            <w:tcW w:w="1148" w:type="dxa"/>
            <w:vAlign w:val="center"/>
          </w:tcPr>
          <w:p w14:paraId="296F9481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0" w:type="dxa"/>
            <w:vAlign w:val="center"/>
          </w:tcPr>
          <w:p w14:paraId="38A0D0B0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Linh</w:t>
            </w:r>
          </w:p>
        </w:tc>
        <w:tc>
          <w:tcPr>
            <w:tcW w:w="1954" w:type="dxa"/>
            <w:vAlign w:val="center"/>
          </w:tcPr>
          <w:p w14:paraId="0C72AFC8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19444171</w:t>
            </w:r>
          </w:p>
        </w:tc>
      </w:tr>
      <w:tr w:rsidR="007F3EC1" w:rsidRPr="00FE21B1" w14:paraId="397435B3" w14:textId="77777777" w:rsidTr="00FE21B1">
        <w:trPr>
          <w:trHeight w:val="637"/>
        </w:trPr>
        <w:tc>
          <w:tcPr>
            <w:tcW w:w="1148" w:type="dxa"/>
            <w:vAlign w:val="center"/>
          </w:tcPr>
          <w:p w14:paraId="4FF45D0F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0" w:type="dxa"/>
            <w:vAlign w:val="center"/>
          </w:tcPr>
          <w:p w14:paraId="6CA2EE20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954" w:type="dxa"/>
            <w:vAlign w:val="center"/>
          </w:tcPr>
          <w:p w14:paraId="41962E1F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18058581</w:t>
            </w:r>
          </w:p>
        </w:tc>
      </w:tr>
      <w:tr w:rsidR="007F3EC1" w:rsidRPr="00FE21B1" w14:paraId="1ED7D9E1" w14:textId="77777777" w:rsidTr="00FE21B1">
        <w:trPr>
          <w:trHeight w:val="605"/>
        </w:trPr>
        <w:tc>
          <w:tcPr>
            <w:tcW w:w="1148" w:type="dxa"/>
            <w:vAlign w:val="center"/>
          </w:tcPr>
          <w:p w14:paraId="3A3CF715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0" w:type="dxa"/>
            <w:vAlign w:val="center"/>
          </w:tcPr>
          <w:p w14:paraId="4FDFBF6A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954" w:type="dxa"/>
            <w:vAlign w:val="center"/>
          </w:tcPr>
          <w:p w14:paraId="55BF16BB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18084641</w:t>
            </w:r>
          </w:p>
        </w:tc>
      </w:tr>
      <w:tr w:rsidR="007F3EC1" w:rsidRPr="00FE21B1" w14:paraId="7BDF4828" w14:textId="77777777" w:rsidTr="00FE21B1">
        <w:trPr>
          <w:trHeight w:val="605"/>
        </w:trPr>
        <w:tc>
          <w:tcPr>
            <w:tcW w:w="1148" w:type="dxa"/>
            <w:vAlign w:val="center"/>
          </w:tcPr>
          <w:p w14:paraId="59CE4D53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0" w:type="dxa"/>
            <w:vAlign w:val="center"/>
          </w:tcPr>
          <w:p w14:paraId="5A795905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954" w:type="dxa"/>
            <w:vAlign w:val="center"/>
          </w:tcPr>
          <w:p w14:paraId="7C58F5EC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19485441</w:t>
            </w:r>
          </w:p>
        </w:tc>
      </w:tr>
      <w:tr w:rsidR="007F3EC1" w:rsidRPr="00FE21B1" w14:paraId="09765A8F" w14:textId="77777777" w:rsidTr="00FE21B1">
        <w:trPr>
          <w:trHeight w:val="605"/>
        </w:trPr>
        <w:tc>
          <w:tcPr>
            <w:tcW w:w="1148" w:type="dxa"/>
            <w:vAlign w:val="center"/>
          </w:tcPr>
          <w:p w14:paraId="3FE01640" w14:textId="77777777" w:rsidR="007F3EC1" w:rsidRPr="00FE21B1" w:rsidRDefault="007F3EC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0" w:type="dxa"/>
            <w:vAlign w:val="center"/>
          </w:tcPr>
          <w:p w14:paraId="12C26880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54" w:type="dxa"/>
            <w:vAlign w:val="center"/>
          </w:tcPr>
          <w:p w14:paraId="472FA268" w14:textId="77777777" w:rsidR="007F3EC1" w:rsidRPr="00FE21B1" w:rsidRDefault="00FE21B1" w:rsidP="00FE21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1B1">
              <w:rPr>
                <w:rFonts w:ascii="Times New Roman" w:hAnsi="Times New Roman" w:cs="Times New Roman"/>
                <w:sz w:val="26"/>
                <w:szCs w:val="26"/>
              </w:rPr>
              <w:t>19469421</w:t>
            </w:r>
          </w:p>
        </w:tc>
      </w:tr>
    </w:tbl>
    <w:p w14:paraId="1C7CCD35" w14:textId="77777777" w:rsidR="0090745C" w:rsidRPr="00FE21B1" w:rsidRDefault="00950A11">
      <w:pPr>
        <w:rPr>
          <w:rFonts w:ascii="Times New Roman" w:hAnsi="Times New Roman" w:cs="Times New Roman"/>
          <w:sz w:val="26"/>
          <w:szCs w:val="26"/>
        </w:rPr>
      </w:pPr>
    </w:p>
    <w:p w14:paraId="7AD93900" w14:textId="77777777" w:rsidR="007F3EC1" w:rsidRPr="00FE21B1" w:rsidRDefault="007F3EC1">
      <w:pPr>
        <w:rPr>
          <w:rFonts w:ascii="Times New Roman" w:hAnsi="Times New Roman" w:cs="Times New Roman"/>
          <w:sz w:val="26"/>
          <w:szCs w:val="26"/>
        </w:rPr>
      </w:pPr>
    </w:p>
    <w:p w14:paraId="7A6CB187" w14:textId="77777777" w:rsidR="007F3EC1" w:rsidRPr="00FE21B1" w:rsidRDefault="007F3EC1">
      <w:pPr>
        <w:rPr>
          <w:rFonts w:ascii="Times New Roman" w:hAnsi="Times New Roman" w:cs="Times New Roman"/>
          <w:sz w:val="26"/>
          <w:szCs w:val="26"/>
        </w:rPr>
      </w:pPr>
    </w:p>
    <w:p w14:paraId="36E3840D" w14:textId="77777777" w:rsidR="007F3EC1" w:rsidRPr="00FE21B1" w:rsidRDefault="007F3EC1">
      <w:pPr>
        <w:rPr>
          <w:rFonts w:ascii="Times New Roman" w:hAnsi="Times New Roman" w:cs="Times New Roman"/>
          <w:sz w:val="26"/>
          <w:szCs w:val="26"/>
        </w:rPr>
      </w:pPr>
    </w:p>
    <w:p w14:paraId="514DB1E0" w14:textId="77777777" w:rsidR="007F3EC1" w:rsidRPr="00FE21B1" w:rsidRDefault="007F3EC1">
      <w:pPr>
        <w:rPr>
          <w:rFonts w:ascii="Times New Roman" w:hAnsi="Times New Roman" w:cs="Times New Roman"/>
          <w:sz w:val="26"/>
          <w:szCs w:val="26"/>
        </w:rPr>
      </w:pPr>
    </w:p>
    <w:p w14:paraId="2CADBF55" w14:textId="77777777" w:rsidR="007F3EC1" w:rsidRPr="00FE21B1" w:rsidRDefault="00FE21B1" w:rsidP="00FE21B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</w:t>
      </w:r>
    </w:p>
    <w:p w14:paraId="2091FB5E" w14:textId="77777777" w:rsidR="007F3EC1" w:rsidRPr="00FE21B1" w:rsidRDefault="007F3EC1">
      <w:pPr>
        <w:rPr>
          <w:rFonts w:ascii="Times New Roman" w:hAnsi="Times New Roman" w:cs="Times New Roman"/>
          <w:sz w:val="26"/>
          <w:szCs w:val="26"/>
        </w:rPr>
      </w:pPr>
    </w:p>
    <w:p w14:paraId="1B6516AC" w14:textId="77777777" w:rsidR="007F3EC1" w:rsidRPr="00FE21B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Mục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đích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án</w:t>
      </w:r>
      <w:proofErr w:type="spellEnd"/>
    </w:p>
    <w:p w14:paraId="10238FF1" w14:textId="77777777" w:rsidR="007F3EC1" w:rsidRPr="00FE21B1" w:rsidRDefault="007F3EC1" w:rsidP="00FE21B1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180"/>
        <w:jc w:val="both"/>
        <w:textAlignment w:val="baseline"/>
        <w:rPr>
          <w:color w:val="000000" w:themeColor="text1"/>
          <w:spacing w:val="3"/>
          <w:sz w:val="26"/>
          <w:szCs w:val="26"/>
        </w:rPr>
      </w:pP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Với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sự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toàn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cầu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hoá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hiện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nay,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có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nhiều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kiến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thức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cũng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như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giao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tiếp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trôi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chảy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Anh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sẽ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là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một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lợi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thế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cho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các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bạn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sinh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viên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cũng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như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nhân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viên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văn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phòng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Bởi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các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công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ty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đều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yêu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cầu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lợi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thế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về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ngôn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ngữ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vì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vậy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Anh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hiện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đang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là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một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vấn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đề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được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nhiều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người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quan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tâm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và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chú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ý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rất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nhiều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.</w:t>
      </w:r>
    </w:p>
    <w:p w14:paraId="3F55C0A8" w14:textId="77777777" w:rsidR="007F3EC1" w:rsidRPr="00FE21B1" w:rsidRDefault="007F3EC1" w:rsidP="00FE21B1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180"/>
        <w:jc w:val="both"/>
        <w:textAlignment w:val="baseline"/>
        <w:rPr>
          <w:color w:val="000000" w:themeColor="text1"/>
          <w:spacing w:val="3"/>
          <w:sz w:val="26"/>
          <w:szCs w:val="26"/>
        </w:rPr>
      </w:pP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Có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rất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nhiều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cách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để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tiếp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cận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với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Anh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khác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nhau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như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Anh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văn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giao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tiếp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online,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các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khoá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của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trung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tâm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hay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du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để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có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trải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nghiệm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tốt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hơn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,…</w:t>
      </w:r>
      <w:proofErr w:type="gram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Một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trong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những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cách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sinh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viên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tiếng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anh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hiện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nay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là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tự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chính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vì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vậy</w:t>
      </w:r>
      <w:proofErr w:type="spellEnd"/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nhóm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chúng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em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quyết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định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thiết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kế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app translate</w:t>
      </w:r>
      <w:r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có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dùng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camera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để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hỗ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trợ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dịch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và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học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tiếng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anh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cho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các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bạn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sinh</w:t>
      </w:r>
      <w:proofErr w:type="spellEnd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 xml:space="preserve"> </w:t>
      </w:r>
      <w:proofErr w:type="spellStart"/>
      <w:r w:rsidR="000D692F" w:rsidRPr="00FE21B1">
        <w:rPr>
          <w:color w:val="000000" w:themeColor="text1"/>
          <w:spacing w:val="3"/>
          <w:sz w:val="26"/>
          <w:szCs w:val="26"/>
          <w:bdr w:val="none" w:sz="0" w:space="0" w:color="auto" w:frame="1"/>
        </w:rPr>
        <w:t>viên</w:t>
      </w:r>
      <w:proofErr w:type="spellEnd"/>
    </w:p>
    <w:p w14:paraId="57CCB809" w14:textId="77777777" w:rsidR="007F3EC1" w:rsidRPr="00FE21B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Tại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sao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bạn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chọn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giải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kĩ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thuật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này</w:t>
      </w:r>
      <w:proofErr w:type="spellEnd"/>
    </w:p>
    <w:p w14:paraId="63BD044A" w14:textId="1E123B9A" w:rsidR="000D692F" w:rsidRPr="00FE21B1" w:rsidRDefault="000D692F" w:rsidP="00FE21B1">
      <w:pPr>
        <w:pStyle w:val="ListParagraph"/>
        <w:shd w:val="clear" w:color="auto" w:fill="FFFFFF"/>
        <w:spacing w:before="100" w:beforeAutospacing="1" w:after="100" w:afterAutospacing="1" w:line="276" w:lineRule="auto"/>
        <w:ind w:left="540" w:firstLine="18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camera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="008F13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mọi</w:t>
      </w: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chiếc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F13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s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martphone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proofErr w:type="gram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ipad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app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giọng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655A6E9C" w14:textId="77777777" w:rsidR="007F3EC1" w:rsidRPr="00FE21B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Cấu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trúc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hệ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thống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backend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frontend</w:t>
      </w:r>
    </w:p>
    <w:p w14:paraId="59524DCE" w14:textId="77777777" w:rsidR="000D692F" w:rsidRPr="00FE21B1" w:rsidRDefault="000D692F" w:rsidP="00FE21B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CẤU TRÚC BACK-END</w:t>
      </w:r>
    </w:p>
    <w:p w14:paraId="457FD0B2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F0B9E56" wp14:editId="1BC61AC4">
            <wp:extent cx="6343650" cy="2571750"/>
            <wp:effectExtent l="0" t="12700" r="0" b="6350"/>
            <wp:docPr id="54" name="Diagram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37615FA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360570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7B8FEC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D0C1B2" w14:textId="77777777" w:rsidR="0065594C" w:rsidRDefault="0065594C" w:rsidP="00FE21B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BCEE7E" w14:textId="77777777" w:rsidR="0065594C" w:rsidRDefault="0065594C" w:rsidP="00FE21B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D31630" w14:textId="77777777" w:rsidR="0065594C" w:rsidRDefault="0065594C" w:rsidP="00FE21B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8A485DE" w14:textId="35FD4385" w:rsidR="000D692F" w:rsidRPr="0065594C" w:rsidRDefault="000D692F" w:rsidP="0065594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CẤU TRÚC F</w:t>
      </w:r>
      <w:r w:rsidR="0065594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R</w:t>
      </w: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ONT-END</w:t>
      </w:r>
      <w:ins w:id="0" w:author="Nguyễn Anh Toàn" w:date="2021-12-21T18:03:00Z">
        <w:r w:rsidR="0065594C">
          <w:rPr>
            <w:noProof/>
          </w:rPr>
          <w:drawing>
            <wp:inline distT="0" distB="0" distL="0" distR="0" wp14:anchorId="24272D94" wp14:editId="2EA7C040">
              <wp:extent cx="5943600" cy="2409190"/>
              <wp:effectExtent l="0" t="0" r="0" b="16510"/>
              <wp:docPr id="55" name="Diagram 55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3" r:lo="rId14" r:qs="rId15" r:cs="rId16"/>
                </a:graphicData>
              </a:graphic>
            </wp:inline>
          </w:drawing>
        </w:r>
      </w:ins>
    </w:p>
    <w:p w14:paraId="6AB06A2A" w14:textId="77777777" w:rsidR="007F3EC1" w:rsidRPr="00FE21B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Kiến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trúc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phần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mềm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backend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frontend</w:t>
      </w:r>
    </w:p>
    <w:p w14:paraId="0CE5C944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backend:</w:t>
      </w:r>
    </w:p>
    <w:p w14:paraId="666700C7" w14:textId="77777777" w:rsidR="000D692F" w:rsidRPr="00FE21B1" w:rsidRDefault="000D692F" w:rsidP="00FE21B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ChoseImageActivity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proofErr w:type="gram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quay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translate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895D2A6" w14:textId="77777777" w:rsidR="000D692F" w:rsidRPr="00FE21B1" w:rsidRDefault="000D692F" w:rsidP="00FE21B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LoginActivity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gmail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password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firebase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BEE38D" w14:textId="77777777" w:rsidR="000D692F" w:rsidRPr="00FE21B1" w:rsidRDefault="000D692F" w:rsidP="00FE21B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MainActivity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app.</w:t>
      </w:r>
    </w:p>
    <w:p w14:paraId="242C695F" w14:textId="77777777" w:rsidR="000D692F" w:rsidRPr="00FE21B1" w:rsidRDefault="000D692F" w:rsidP="00FE21B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RegisterActivity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gmail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password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firebase</w:t>
      </w:r>
    </w:p>
    <w:p w14:paraId="56D3307C" w14:textId="77777777" w:rsidR="000D692F" w:rsidRPr="00FE21B1" w:rsidRDefault="000D692F" w:rsidP="00FE21B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ScannerActivity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quay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translate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F7F01E" w14:textId="77777777" w:rsidR="000D692F" w:rsidRPr="00FE21B1" w:rsidRDefault="000D692F" w:rsidP="00FE21B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User: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firebase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08C39E65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frontend:</w:t>
      </w:r>
    </w:p>
    <w:p w14:paraId="53A046F5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activity_login.xml: Giao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title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46CEFCAB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activity_main.xml: Giao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title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C019E5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activity_register.xml: Giao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title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DAE1DA4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frag_translated.xml: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BB3DFF0" w14:textId="77777777" w:rsidR="000D692F" w:rsidRPr="00FE21B1" w:rsidRDefault="000D692F" w:rsidP="00FE21B1">
      <w:pPr>
        <w:pStyle w:val="ListParagraph"/>
        <w:numPr>
          <w:ilvl w:val="0"/>
          <w:numId w:val="6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imgTranslatedRead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A2DF56" w14:textId="77777777" w:rsidR="000D692F" w:rsidRPr="00FE21B1" w:rsidRDefault="000D692F" w:rsidP="00FE21B1">
      <w:pPr>
        <w:pStyle w:val="ListParagraph"/>
        <w:numPr>
          <w:ilvl w:val="0"/>
          <w:numId w:val="6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tvTranslated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95EEEB0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layout_camera.xml: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F7A6EF" w14:textId="77777777" w:rsidR="000D692F" w:rsidRPr="00FE21B1" w:rsidRDefault="000D692F" w:rsidP="00FE21B1">
      <w:pPr>
        <w:pStyle w:val="ListParagraph"/>
        <w:numPr>
          <w:ilvl w:val="0"/>
          <w:numId w:val="7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btnSnap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camera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CCC063B" w14:textId="77777777" w:rsidR="000D692F" w:rsidRPr="00FE21B1" w:rsidRDefault="000D692F" w:rsidP="00FE21B1">
      <w:pPr>
        <w:pStyle w:val="ListParagraph"/>
        <w:numPr>
          <w:ilvl w:val="0"/>
          <w:numId w:val="7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btnDetect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A17AC06" w14:textId="77777777" w:rsidR="000D692F" w:rsidRPr="00FE21B1" w:rsidRDefault="000D692F" w:rsidP="00FE21B1">
      <w:pPr>
        <w:pStyle w:val="ListParagraph"/>
        <w:numPr>
          <w:ilvl w:val="0"/>
          <w:numId w:val="7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btnComeBack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idEditSource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92F2A8F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+ layout_choose_image.xml</w:t>
      </w:r>
    </w:p>
    <w:p w14:paraId="31809B9F" w14:textId="77777777" w:rsidR="000D692F" w:rsidRPr="00FE21B1" w:rsidRDefault="000D692F" w:rsidP="00FE21B1">
      <w:pPr>
        <w:pStyle w:val="ListParagraph"/>
        <w:numPr>
          <w:ilvl w:val="0"/>
          <w:numId w:val="8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btnChoose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DDEFD47" w14:textId="77777777" w:rsidR="000D692F" w:rsidRPr="00FE21B1" w:rsidRDefault="000D692F" w:rsidP="00FE21B1">
      <w:pPr>
        <w:pStyle w:val="ListParagraph"/>
        <w:numPr>
          <w:ilvl w:val="0"/>
          <w:numId w:val="8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btnDetectChoseImage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EA75074" w14:textId="77777777" w:rsidR="000D692F" w:rsidRPr="00FE21B1" w:rsidRDefault="000D692F" w:rsidP="00FE21B1">
      <w:pPr>
        <w:pStyle w:val="ListParagraph"/>
        <w:numPr>
          <w:ilvl w:val="0"/>
          <w:numId w:val="8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btnComeBackFromChoseImage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idEditSource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53C64CCE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layout_login.xml: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97D4C6E" w14:textId="77777777" w:rsidR="000D692F" w:rsidRPr="00FE21B1" w:rsidRDefault="000D692F" w:rsidP="00FE21B1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editTextEmail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điền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email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56EA10BF" w14:textId="77777777" w:rsidR="000D692F" w:rsidRPr="00FE21B1" w:rsidRDefault="000D692F" w:rsidP="00FE21B1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editTextPassword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password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ẩn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C9141BB" w14:textId="77777777" w:rsidR="000D692F" w:rsidRPr="00FE21B1" w:rsidRDefault="000D692F" w:rsidP="00FE21B1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TextView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(Forgot Password?):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1B9394AD" w14:textId="77777777" w:rsidR="000D692F" w:rsidRPr="00FE21B1" w:rsidRDefault="000D692F" w:rsidP="00FE21B1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cirLoginButton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loginButton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): Khi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firebase hay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activity_main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7BB8080" w14:textId="77777777" w:rsidR="000D692F" w:rsidRPr="00FE21B1" w:rsidRDefault="000D692F" w:rsidP="00FE21B1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tvSignUp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login_signup_hint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activity_register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3F3D6533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1601FEF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layout_register.xml: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B5D576" w14:textId="77777777" w:rsidR="000D692F" w:rsidRPr="00FE21B1" w:rsidRDefault="000D692F" w:rsidP="00FE21B1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inputName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CAEE35" w14:textId="77777777" w:rsidR="000D692F" w:rsidRPr="00FE21B1" w:rsidRDefault="000D692F" w:rsidP="00FE21B1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inputPhone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D210EAB" w14:textId="77777777" w:rsidR="000D692F" w:rsidRPr="00FE21B1" w:rsidRDefault="000D692F" w:rsidP="00FE21B1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inputEmail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email.</w:t>
      </w:r>
    </w:p>
    <w:p w14:paraId="383C7E6D" w14:textId="77777777" w:rsidR="000D692F" w:rsidRPr="00FE21B1" w:rsidRDefault="000D692F" w:rsidP="00FE21B1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inputPassword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password</w:t>
      </w:r>
    </w:p>
    <w:p w14:paraId="03CB004E" w14:textId="77777777" w:rsidR="000D692F" w:rsidRPr="00FE21B1" w:rsidRDefault="000D692F" w:rsidP="00FE21B1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btnSigup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loginButton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firebase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activity_main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1DD7689C" w14:textId="77777777" w:rsidR="000D692F" w:rsidRPr="00FE21B1" w:rsidRDefault="000D692F" w:rsidP="00FE21B1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tvSignIn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signup_login_hint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activity_login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BD4EBF5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6CF430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layout_translator.xml: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8E0BBB8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idFromSpinner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sang.</w:t>
      </w:r>
    </w:p>
    <w:p w14:paraId="308E32FF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idEditSource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474078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idIVMic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giọng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mic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A8121A5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idCamera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camera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camera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layout_camera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6F49FEA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idImg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layout_choose_image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31A7C048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idRead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884FB1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idTrash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66025C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idBtnTranslate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F753AB7" w14:textId="77777777" w:rsidR="000D692F" w:rsidRPr="00FE21B1" w:rsidRDefault="000D692F" w:rsidP="00FE21B1">
      <w:pPr>
        <w:pStyle w:val="ListParagraph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idTVTranslatedTV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Ô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F5A80A1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058DF5" w14:textId="77777777" w:rsidR="000D692F" w:rsidRPr="00FE21B1" w:rsidRDefault="000D692F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spinner_item.xml: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4623D861" w14:textId="77777777" w:rsidR="000D692F" w:rsidRPr="00FE21B1" w:rsidRDefault="000D692F" w:rsidP="00FE21B1">
      <w:pPr>
        <w:pStyle w:val="ListParagraph"/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830DC0D" w14:textId="77777777" w:rsidR="007F3EC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Demo</w:t>
      </w:r>
    </w:p>
    <w:p w14:paraId="3576BE42" w14:textId="77777777" w:rsidR="00FE21B1" w:rsidRDefault="00FE21B1" w:rsidP="00FE21B1">
      <w:pPr>
        <w:pStyle w:val="ListParagraph"/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76DB428" w14:textId="77777777" w:rsidR="00FE21B1" w:rsidRPr="00FE21B1" w:rsidRDefault="00FE21B1" w:rsidP="00FE21B1">
      <w:pPr>
        <w:pStyle w:val="ListParagraph"/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6A535A1" w14:textId="77777777" w:rsidR="007F3EC1" w:rsidRPr="00FE21B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Ưu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nhược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giải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</w:p>
    <w:p w14:paraId="7B0725D2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-Ưu điểm</w:t>
      </w:r>
    </w:p>
    <w:p w14:paraId="5C42DC4D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(khoảng 20 ngôn ngữ demo)</w:t>
      </w: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Giao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giản,thân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</w:p>
    <w:p w14:paraId="0C0A6F49" w14:textId="77777777" w:rsidR="000D692F" w:rsidRPr="00FE21B1" w:rsidRDefault="000D692F" w:rsidP="00FE21B1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diện với vị trí input hợp lí và rõ ràng</w:t>
      </w:r>
    </w:p>
    <w:p w14:paraId="075BF9EC" w14:textId="77777777" w:rsidR="000D692F" w:rsidRPr="00FE21B1" w:rsidRDefault="000D692F" w:rsidP="00FE21B1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Các lựa chọn ngôn ngữ &amp; các chức năng bằng các nút được minh hoạ trực quan rõ ràng thuận tiện cho người dùng</w:t>
      </w:r>
    </w:p>
    <w:p w14:paraId="6E8F8143" w14:textId="77777777" w:rsidR="000D692F" w:rsidRPr="00FE21B1" w:rsidRDefault="000D692F" w:rsidP="00FE21B1">
      <w:pPr>
        <w:spacing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</w:p>
    <w:p w14:paraId="125EDFD4" w14:textId="77777777" w:rsidR="000D692F" w:rsidRPr="00FE21B1" w:rsidRDefault="000D692F" w:rsidP="00FE21B1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Dịch từ văn bản đầu vào (do người dùng nhập vào ở dạng text)</w:t>
      </w:r>
    </w:p>
    <w:p w14:paraId="5CBD7E7D" w14:textId="77777777" w:rsidR="000D692F" w:rsidRPr="00FE21B1" w:rsidRDefault="000D692F" w:rsidP="00FE21B1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Dịch văn bản từ hình ảnh có sẵn </w:t>
      </w:r>
    </w:p>
    <w:p w14:paraId="6CAA5D45" w14:textId="77777777" w:rsidR="000D692F" w:rsidRPr="00FE21B1" w:rsidRDefault="000D692F" w:rsidP="00FE21B1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Dịch văn bản trực tiếp bằng camera của thiết bị</w:t>
      </w:r>
    </w:p>
    <w:p w14:paraId="5EC9146E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219D3F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-Nhượt điểm</w:t>
      </w:r>
    </w:p>
    <w:p w14:paraId="1B9A5933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giọng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(1)</w:t>
      </w:r>
    </w:p>
    <w:p w14:paraId="0B5CAECE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Số lượng giọng đọc còn khá hạn chế (&lt;10 giọng đọc)</w:t>
      </w:r>
    </w:p>
    <w:p w14:paraId="7DAACDEE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Cam-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TransLate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xác định chính xác p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hần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c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ần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(2)</w:t>
      </w:r>
    </w:p>
    <w:p w14:paraId="1CAB0D0A" w14:textId="77777777" w:rsidR="000D692F" w:rsidRPr="00FE21B1" w:rsidRDefault="000D692F" w:rsidP="00FE21B1">
      <w:pP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Hướng đề xuất khắc phục:</w:t>
      </w:r>
    </w:p>
    <w:p w14:paraId="691FE98F" w14:textId="77777777" w:rsidR="000D692F" w:rsidRPr="00FE21B1" w:rsidRDefault="000D692F" w:rsidP="00FE21B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Tìm và bổ sung các thư viện hỗ trợ các giọng đọc có sẵn với nhiều loại ngôn ngữ và màu giọng khác nhau.</w:t>
      </w:r>
    </w:p>
    <w:p w14:paraId="4D6B8197" w14:textId="51E9759E" w:rsidR="000D692F" w:rsidRDefault="000D692F" w:rsidP="003F36C4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FE21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Giới hạn vùng trích xuất văn bản ở mức 1 đoạn văn bản ngắn hay 1 từ.</w:t>
      </w:r>
    </w:p>
    <w:p w14:paraId="04521A39" w14:textId="77777777" w:rsidR="003F36C4" w:rsidRPr="003F36C4" w:rsidRDefault="003F36C4" w:rsidP="003F36C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0574BEF" w14:textId="77777777" w:rsidR="007F3EC1" w:rsidRPr="00FE21B1" w:rsidRDefault="007F3EC1" w:rsidP="00FE21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5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Hướng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phát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triển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sắp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tới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giải</w:t>
      </w:r>
      <w:proofErr w:type="spellEnd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FE21B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</w:p>
    <w:p w14:paraId="2C4D1E9B" w14:textId="77777777" w:rsidR="003F36C4" w:rsidRPr="003F36C4" w:rsidRDefault="003F36C4" w:rsidP="003F36C4">
      <w:pPr>
        <w:spacing w:line="276" w:lineRule="auto"/>
        <w:ind w:left="27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Apps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tảng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mobile, PC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</w:t>
      </w:r>
    </w:p>
    <w:p w14:paraId="259BF86D" w14:textId="77777777" w:rsidR="003F36C4" w:rsidRPr="003F36C4" w:rsidRDefault="003F36C4" w:rsidP="003F36C4">
      <w:pPr>
        <w:spacing w:line="276" w:lineRule="auto"/>
        <w:ind w:left="27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Cam-Translate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</w:p>
    <w:p w14:paraId="6B963873" w14:textId="77777777" w:rsidR="003F36C4" w:rsidRPr="003F36C4" w:rsidRDefault="003F36C4" w:rsidP="003F36C4">
      <w:pPr>
        <w:spacing w:line="276" w:lineRule="auto"/>
        <w:ind w:left="27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giọng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36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</w:p>
    <w:p w14:paraId="2008E4A5" w14:textId="77777777" w:rsidR="007F3EC1" w:rsidRPr="00FE21B1" w:rsidRDefault="007F3EC1" w:rsidP="00FE21B1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7F3EC1" w:rsidRPr="00FE21B1" w:rsidSect="007F3EC1"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5918" w14:textId="77777777" w:rsidR="00950A11" w:rsidRDefault="00950A11" w:rsidP="007F3EC1">
      <w:r>
        <w:separator/>
      </w:r>
    </w:p>
  </w:endnote>
  <w:endnote w:type="continuationSeparator" w:id="0">
    <w:p w14:paraId="7467D72E" w14:textId="77777777" w:rsidR="00950A11" w:rsidRDefault="00950A11" w:rsidP="007F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CF4A" w14:textId="77777777" w:rsidR="00950A11" w:rsidRDefault="00950A11" w:rsidP="007F3EC1">
      <w:r>
        <w:separator/>
      </w:r>
    </w:p>
  </w:footnote>
  <w:footnote w:type="continuationSeparator" w:id="0">
    <w:p w14:paraId="10D1ABA3" w14:textId="77777777" w:rsidR="00950A11" w:rsidRDefault="00950A11" w:rsidP="007F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ABA"/>
    <w:multiLevelType w:val="hybridMultilevel"/>
    <w:tmpl w:val="CFC8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AC1"/>
    <w:multiLevelType w:val="hybridMultilevel"/>
    <w:tmpl w:val="2BF810C4"/>
    <w:lvl w:ilvl="0" w:tplc="45D0C8F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371AB"/>
    <w:multiLevelType w:val="hybridMultilevel"/>
    <w:tmpl w:val="F226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930B6"/>
    <w:multiLevelType w:val="hybridMultilevel"/>
    <w:tmpl w:val="079E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F7B"/>
    <w:multiLevelType w:val="hybridMultilevel"/>
    <w:tmpl w:val="05E20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0128F"/>
    <w:multiLevelType w:val="hybridMultilevel"/>
    <w:tmpl w:val="50C4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C2A54"/>
    <w:multiLevelType w:val="hybridMultilevel"/>
    <w:tmpl w:val="1428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027FBF"/>
    <w:multiLevelType w:val="multilevel"/>
    <w:tmpl w:val="26D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81515"/>
    <w:multiLevelType w:val="hybridMultilevel"/>
    <w:tmpl w:val="FDFAE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E093816"/>
    <w:multiLevelType w:val="hybridMultilevel"/>
    <w:tmpl w:val="AC5CE4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47B37"/>
    <w:multiLevelType w:val="hybridMultilevel"/>
    <w:tmpl w:val="7F0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51B93"/>
    <w:multiLevelType w:val="hybridMultilevel"/>
    <w:tmpl w:val="3BF6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Anh Toàn">
    <w15:presenceInfo w15:providerId="None" w15:userId="Nguyễn Anh To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C1"/>
    <w:rsid w:val="000D692F"/>
    <w:rsid w:val="00124660"/>
    <w:rsid w:val="0026586D"/>
    <w:rsid w:val="003F36C4"/>
    <w:rsid w:val="004B27B1"/>
    <w:rsid w:val="0065594C"/>
    <w:rsid w:val="007F3EC1"/>
    <w:rsid w:val="00827356"/>
    <w:rsid w:val="008F13D7"/>
    <w:rsid w:val="00950A11"/>
    <w:rsid w:val="00AF091E"/>
    <w:rsid w:val="00F70BE5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98F54"/>
  <w15:chartTrackingRefBased/>
  <w15:docId w15:val="{108F4624-4DE7-4680-979D-991DF63E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C1"/>
  </w:style>
  <w:style w:type="paragraph" w:styleId="Footer">
    <w:name w:val="footer"/>
    <w:basedOn w:val="Normal"/>
    <w:link w:val="FooterChar"/>
    <w:uiPriority w:val="99"/>
    <w:unhideWhenUsed/>
    <w:rsid w:val="007F3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C1"/>
  </w:style>
  <w:style w:type="table" w:styleId="TableGrid">
    <w:name w:val="Table Grid"/>
    <w:basedOn w:val="TableNormal"/>
    <w:uiPriority w:val="39"/>
    <w:rsid w:val="007F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E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3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240CC6-8CF1-4C3E-A22C-C8F58DD3FCCF}" type="doc">
      <dgm:prSet loTypeId="urn:microsoft.com/office/officeart/2005/8/layout/radial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64D01B3-BA46-40B7-A852-A83079C82EDF}">
      <dgm:prSet phldrT="[Text]"/>
      <dgm:spPr/>
      <dgm:t>
        <a:bodyPr/>
        <a:lstStyle/>
        <a:p>
          <a:r>
            <a:rPr lang="en-US"/>
            <a:t>Cấu trúc BACKEND</a:t>
          </a:r>
        </a:p>
      </dgm:t>
    </dgm:pt>
    <dgm:pt modelId="{4333E2DF-BBE6-42BA-AE4F-88D47A4B4456}" type="parTrans" cxnId="{7F4F7675-C34E-4C0B-A3C7-41CE6D88C7FC}">
      <dgm:prSet/>
      <dgm:spPr/>
      <dgm:t>
        <a:bodyPr/>
        <a:lstStyle/>
        <a:p>
          <a:endParaRPr lang="en-US"/>
        </a:p>
      </dgm:t>
    </dgm:pt>
    <dgm:pt modelId="{B4A3B426-5095-450F-83F1-4E6D16831800}" type="sibTrans" cxnId="{7F4F7675-C34E-4C0B-A3C7-41CE6D88C7FC}">
      <dgm:prSet/>
      <dgm:spPr/>
      <dgm:t>
        <a:bodyPr/>
        <a:lstStyle/>
        <a:p>
          <a:endParaRPr lang="en-US"/>
        </a:p>
      </dgm:t>
    </dgm:pt>
    <dgm:pt modelId="{7F6EA21F-C510-40C7-AF2C-6E56EFD5E6B1}">
      <dgm:prSet phldrT="[Text]"/>
      <dgm:spPr/>
      <dgm:t>
        <a:bodyPr/>
        <a:lstStyle/>
        <a:p>
          <a:r>
            <a:rPr lang="en-US"/>
            <a:t>Xây dựng Login và Register</a:t>
          </a:r>
        </a:p>
      </dgm:t>
    </dgm:pt>
    <dgm:pt modelId="{C39BC8FC-5D75-4D76-88BE-3E88B2474974}" type="parTrans" cxnId="{125EB653-5F04-407A-9CC0-3C209D46C3D3}">
      <dgm:prSet/>
      <dgm:spPr/>
      <dgm:t>
        <a:bodyPr/>
        <a:lstStyle/>
        <a:p>
          <a:endParaRPr lang="en-US"/>
        </a:p>
      </dgm:t>
    </dgm:pt>
    <dgm:pt modelId="{87779925-FB3F-44D9-82BA-725B9AD96ADF}" type="sibTrans" cxnId="{125EB653-5F04-407A-9CC0-3C209D46C3D3}">
      <dgm:prSet/>
      <dgm:spPr/>
      <dgm:t>
        <a:bodyPr/>
        <a:lstStyle/>
        <a:p>
          <a:endParaRPr lang="en-US"/>
        </a:p>
      </dgm:t>
    </dgm:pt>
    <dgm:pt modelId="{9F0F74C7-7C0D-454E-9A0B-89013528B081}">
      <dgm:prSet phldrT="[Text]"/>
      <dgm:spPr/>
      <dgm:t>
        <a:bodyPr/>
        <a:lstStyle/>
        <a:p>
          <a:r>
            <a:rPr lang="en-US"/>
            <a:t>Nhận dạng ngôn ngữ translate bằng ML kit</a:t>
          </a:r>
        </a:p>
      </dgm:t>
    </dgm:pt>
    <dgm:pt modelId="{393A158F-47C6-4771-AC26-4F5BF5FCF859}" type="parTrans" cxnId="{55140BE8-A1B5-4DE7-90CD-E13C4EBB1CE7}">
      <dgm:prSet/>
      <dgm:spPr/>
      <dgm:t>
        <a:bodyPr/>
        <a:lstStyle/>
        <a:p>
          <a:endParaRPr lang="en-US"/>
        </a:p>
      </dgm:t>
    </dgm:pt>
    <dgm:pt modelId="{CBA4B6D7-E103-4527-A344-E36BDBF1B51D}" type="sibTrans" cxnId="{55140BE8-A1B5-4DE7-90CD-E13C4EBB1CE7}">
      <dgm:prSet/>
      <dgm:spPr/>
      <dgm:t>
        <a:bodyPr/>
        <a:lstStyle/>
        <a:p>
          <a:endParaRPr lang="en-US"/>
        </a:p>
      </dgm:t>
    </dgm:pt>
    <dgm:pt modelId="{B39D9E2B-4E72-47F4-89CB-97D247EC515F}">
      <dgm:prSet phldrT="[Text]"/>
      <dgm:spPr/>
      <dgm:t>
        <a:bodyPr/>
        <a:lstStyle/>
        <a:p>
          <a:r>
            <a:rPr lang="en-US"/>
            <a:t>Xây dựng các đầu vào như ảnh, text, voice</a:t>
          </a:r>
        </a:p>
      </dgm:t>
    </dgm:pt>
    <dgm:pt modelId="{0DDE33C2-3F62-452B-929E-BF141F93D013}" type="parTrans" cxnId="{F315152F-A11A-49BE-83A0-2A1C25F9A710}">
      <dgm:prSet/>
      <dgm:spPr/>
      <dgm:t>
        <a:bodyPr/>
        <a:lstStyle/>
        <a:p>
          <a:endParaRPr lang="en-US"/>
        </a:p>
      </dgm:t>
    </dgm:pt>
    <dgm:pt modelId="{2763A22F-5A26-4373-9598-54CE254D31BB}" type="sibTrans" cxnId="{F315152F-A11A-49BE-83A0-2A1C25F9A710}">
      <dgm:prSet/>
      <dgm:spPr/>
      <dgm:t>
        <a:bodyPr/>
        <a:lstStyle/>
        <a:p>
          <a:endParaRPr lang="en-US"/>
        </a:p>
      </dgm:t>
    </dgm:pt>
    <dgm:pt modelId="{7E62862D-41DC-44B8-920D-DB3CD3B17AD4}">
      <dgm:prSet phldrT="[Text]"/>
      <dgm:spPr/>
      <dgm:t>
        <a:bodyPr/>
        <a:lstStyle/>
        <a:p>
          <a:r>
            <a:rPr lang="en-US"/>
            <a:t>Translate đầu vào</a:t>
          </a:r>
        </a:p>
      </dgm:t>
    </dgm:pt>
    <dgm:pt modelId="{5899E2B6-2AF6-48D6-A620-08BB9E393574}" type="parTrans" cxnId="{086ABB80-2D1A-4A92-A441-D55FC013E327}">
      <dgm:prSet/>
      <dgm:spPr/>
      <dgm:t>
        <a:bodyPr/>
        <a:lstStyle/>
        <a:p>
          <a:endParaRPr lang="en-US"/>
        </a:p>
      </dgm:t>
    </dgm:pt>
    <dgm:pt modelId="{BAFBF83D-9512-4581-A157-53A92467B2EC}" type="sibTrans" cxnId="{086ABB80-2D1A-4A92-A441-D55FC013E327}">
      <dgm:prSet/>
      <dgm:spPr/>
      <dgm:t>
        <a:bodyPr/>
        <a:lstStyle/>
        <a:p>
          <a:endParaRPr lang="en-US"/>
        </a:p>
      </dgm:t>
    </dgm:pt>
    <dgm:pt modelId="{42D09DF5-2AB2-40C8-AD30-E38FAECAF7FA}">
      <dgm:prSet phldrT="[Text]"/>
      <dgm:spPr/>
      <dgm:t>
        <a:bodyPr/>
        <a:lstStyle/>
        <a:p>
          <a:r>
            <a:rPr lang="en-US"/>
            <a:t>Xóa văn bản đầu vào</a:t>
          </a:r>
        </a:p>
      </dgm:t>
    </dgm:pt>
    <dgm:pt modelId="{7D1CA849-D32C-41BA-BE85-A6867A96756F}" type="parTrans" cxnId="{C0BDDF08-0978-485B-A725-FFC3D16941A6}">
      <dgm:prSet/>
      <dgm:spPr/>
      <dgm:t>
        <a:bodyPr/>
        <a:lstStyle/>
        <a:p>
          <a:endParaRPr lang="en-US"/>
        </a:p>
      </dgm:t>
    </dgm:pt>
    <dgm:pt modelId="{F8D029B3-1B35-49E1-836F-62D7930FCAFF}" type="sibTrans" cxnId="{C0BDDF08-0978-485B-A725-FFC3D16941A6}">
      <dgm:prSet/>
      <dgm:spPr/>
      <dgm:t>
        <a:bodyPr/>
        <a:lstStyle/>
        <a:p>
          <a:endParaRPr lang="en-US"/>
        </a:p>
      </dgm:t>
    </dgm:pt>
    <dgm:pt modelId="{93269C2A-C0DF-4F43-8E42-67A1D1171781}" type="pres">
      <dgm:prSet presAssocID="{10240CC6-8CF1-4C3E-A22C-C8F58DD3FCC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B3D5DD-A5DF-42E9-AF4B-8652C4C83014}" type="pres">
      <dgm:prSet presAssocID="{264D01B3-BA46-40B7-A852-A83079C82EDF}" presName="centerShape" presStyleLbl="node0" presStyleIdx="0" presStyleCnt="1"/>
      <dgm:spPr/>
    </dgm:pt>
    <dgm:pt modelId="{52A2EEAE-8D54-44C1-958C-526E52B04221}" type="pres">
      <dgm:prSet presAssocID="{C39BC8FC-5D75-4D76-88BE-3E88B2474974}" presName="parTrans" presStyleLbl="bgSibTrans2D1" presStyleIdx="0" presStyleCnt="5"/>
      <dgm:spPr/>
    </dgm:pt>
    <dgm:pt modelId="{1CE79407-B06E-46A2-B145-E4957151B32D}" type="pres">
      <dgm:prSet presAssocID="{7F6EA21F-C510-40C7-AF2C-6E56EFD5E6B1}" presName="node" presStyleLbl="node1" presStyleIdx="0" presStyleCnt="5">
        <dgm:presLayoutVars>
          <dgm:bulletEnabled val="1"/>
        </dgm:presLayoutVars>
      </dgm:prSet>
      <dgm:spPr/>
    </dgm:pt>
    <dgm:pt modelId="{162A99C5-A068-48EB-A03A-20F7A89AC20F}" type="pres">
      <dgm:prSet presAssocID="{393A158F-47C6-4771-AC26-4F5BF5FCF859}" presName="parTrans" presStyleLbl="bgSibTrans2D1" presStyleIdx="1" presStyleCnt="5"/>
      <dgm:spPr/>
    </dgm:pt>
    <dgm:pt modelId="{EB10853F-5208-4055-92D3-1DCD72D1532E}" type="pres">
      <dgm:prSet presAssocID="{9F0F74C7-7C0D-454E-9A0B-89013528B081}" presName="node" presStyleLbl="node1" presStyleIdx="1" presStyleCnt="5">
        <dgm:presLayoutVars>
          <dgm:bulletEnabled val="1"/>
        </dgm:presLayoutVars>
      </dgm:prSet>
      <dgm:spPr/>
    </dgm:pt>
    <dgm:pt modelId="{0D567632-74B1-4C6B-B3C0-DEBE23CA2E93}" type="pres">
      <dgm:prSet presAssocID="{0DDE33C2-3F62-452B-929E-BF141F93D013}" presName="parTrans" presStyleLbl="bgSibTrans2D1" presStyleIdx="2" presStyleCnt="5"/>
      <dgm:spPr/>
    </dgm:pt>
    <dgm:pt modelId="{DBD433C0-D8C8-4759-8D93-784124E108BF}" type="pres">
      <dgm:prSet presAssocID="{B39D9E2B-4E72-47F4-89CB-97D247EC515F}" presName="node" presStyleLbl="node1" presStyleIdx="2" presStyleCnt="5">
        <dgm:presLayoutVars>
          <dgm:bulletEnabled val="1"/>
        </dgm:presLayoutVars>
      </dgm:prSet>
      <dgm:spPr/>
    </dgm:pt>
    <dgm:pt modelId="{04C59848-0033-4E88-B618-D0C818D9F52F}" type="pres">
      <dgm:prSet presAssocID="{5899E2B6-2AF6-48D6-A620-08BB9E393574}" presName="parTrans" presStyleLbl="bgSibTrans2D1" presStyleIdx="3" presStyleCnt="5"/>
      <dgm:spPr/>
    </dgm:pt>
    <dgm:pt modelId="{626C6EFF-BC87-49C7-A082-22EBADA29CDD}" type="pres">
      <dgm:prSet presAssocID="{7E62862D-41DC-44B8-920D-DB3CD3B17AD4}" presName="node" presStyleLbl="node1" presStyleIdx="3" presStyleCnt="5">
        <dgm:presLayoutVars>
          <dgm:bulletEnabled val="1"/>
        </dgm:presLayoutVars>
      </dgm:prSet>
      <dgm:spPr/>
    </dgm:pt>
    <dgm:pt modelId="{6955ED0C-EDE8-4C0B-A89B-5C3FE3B3F476}" type="pres">
      <dgm:prSet presAssocID="{7D1CA849-D32C-41BA-BE85-A6867A96756F}" presName="parTrans" presStyleLbl="bgSibTrans2D1" presStyleIdx="4" presStyleCnt="5"/>
      <dgm:spPr/>
    </dgm:pt>
    <dgm:pt modelId="{218C59E7-8EE4-4088-8B85-E3DF5A0ECAC6}" type="pres">
      <dgm:prSet presAssocID="{42D09DF5-2AB2-40C8-AD30-E38FAECAF7FA}" presName="node" presStyleLbl="node1" presStyleIdx="4" presStyleCnt="5">
        <dgm:presLayoutVars>
          <dgm:bulletEnabled val="1"/>
        </dgm:presLayoutVars>
      </dgm:prSet>
      <dgm:spPr/>
    </dgm:pt>
  </dgm:ptLst>
  <dgm:cxnLst>
    <dgm:cxn modelId="{C0BDDF08-0978-485B-A725-FFC3D16941A6}" srcId="{264D01B3-BA46-40B7-A852-A83079C82EDF}" destId="{42D09DF5-2AB2-40C8-AD30-E38FAECAF7FA}" srcOrd="4" destOrd="0" parTransId="{7D1CA849-D32C-41BA-BE85-A6867A96756F}" sibTransId="{F8D029B3-1B35-49E1-836F-62D7930FCAFF}"/>
    <dgm:cxn modelId="{D081E21A-8AD6-4A06-9C09-6CAAA72C72EE}" type="presOf" srcId="{9F0F74C7-7C0D-454E-9A0B-89013528B081}" destId="{EB10853F-5208-4055-92D3-1DCD72D1532E}" srcOrd="0" destOrd="0" presId="urn:microsoft.com/office/officeart/2005/8/layout/radial4"/>
    <dgm:cxn modelId="{02B6FE2D-DF0E-4DF0-903B-D33F0365AA14}" type="presOf" srcId="{42D09DF5-2AB2-40C8-AD30-E38FAECAF7FA}" destId="{218C59E7-8EE4-4088-8B85-E3DF5A0ECAC6}" srcOrd="0" destOrd="0" presId="urn:microsoft.com/office/officeart/2005/8/layout/radial4"/>
    <dgm:cxn modelId="{F315152F-A11A-49BE-83A0-2A1C25F9A710}" srcId="{264D01B3-BA46-40B7-A852-A83079C82EDF}" destId="{B39D9E2B-4E72-47F4-89CB-97D247EC515F}" srcOrd="2" destOrd="0" parTransId="{0DDE33C2-3F62-452B-929E-BF141F93D013}" sibTransId="{2763A22F-5A26-4373-9598-54CE254D31BB}"/>
    <dgm:cxn modelId="{125EB653-5F04-407A-9CC0-3C209D46C3D3}" srcId="{264D01B3-BA46-40B7-A852-A83079C82EDF}" destId="{7F6EA21F-C510-40C7-AF2C-6E56EFD5E6B1}" srcOrd="0" destOrd="0" parTransId="{C39BC8FC-5D75-4D76-88BE-3E88B2474974}" sibTransId="{87779925-FB3F-44D9-82BA-725B9AD96ADF}"/>
    <dgm:cxn modelId="{DA2C7660-B98C-4988-BAEE-7CB39156446B}" type="presOf" srcId="{10240CC6-8CF1-4C3E-A22C-C8F58DD3FCCF}" destId="{93269C2A-C0DF-4F43-8E42-67A1D1171781}" srcOrd="0" destOrd="0" presId="urn:microsoft.com/office/officeart/2005/8/layout/radial4"/>
    <dgm:cxn modelId="{B92E1466-D07F-4119-823E-EC8349852647}" type="presOf" srcId="{264D01B3-BA46-40B7-A852-A83079C82EDF}" destId="{58B3D5DD-A5DF-42E9-AF4B-8652C4C83014}" srcOrd="0" destOrd="0" presId="urn:microsoft.com/office/officeart/2005/8/layout/radial4"/>
    <dgm:cxn modelId="{BE675671-D86C-47EE-B10A-0E665AD0F422}" type="presOf" srcId="{B39D9E2B-4E72-47F4-89CB-97D247EC515F}" destId="{DBD433C0-D8C8-4759-8D93-784124E108BF}" srcOrd="0" destOrd="0" presId="urn:microsoft.com/office/officeart/2005/8/layout/radial4"/>
    <dgm:cxn modelId="{7F4F7675-C34E-4C0B-A3C7-41CE6D88C7FC}" srcId="{10240CC6-8CF1-4C3E-A22C-C8F58DD3FCCF}" destId="{264D01B3-BA46-40B7-A852-A83079C82EDF}" srcOrd="0" destOrd="0" parTransId="{4333E2DF-BBE6-42BA-AE4F-88D47A4B4456}" sibTransId="{B4A3B426-5095-450F-83F1-4E6D16831800}"/>
    <dgm:cxn modelId="{9AD1727B-2A38-414B-86D8-55F90C6C94F3}" type="presOf" srcId="{7D1CA849-D32C-41BA-BE85-A6867A96756F}" destId="{6955ED0C-EDE8-4C0B-A89B-5C3FE3B3F476}" srcOrd="0" destOrd="0" presId="urn:microsoft.com/office/officeart/2005/8/layout/radial4"/>
    <dgm:cxn modelId="{086ABB80-2D1A-4A92-A441-D55FC013E327}" srcId="{264D01B3-BA46-40B7-A852-A83079C82EDF}" destId="{7E62862D-41DC-44B8-920D-DB3CD3B17AD4}" srcOrd="3" destOrd="0" parTransId="{5899E2B6-2AF6-48D6-A620-08BB9E393574}" sibTransId="{BAFBF83D-9512-4581-A157-53A92467B2EC}"/>
    <dgm:cxn modelId="{044876AA-ACAE-4294-A036-03F68D21C58B}" type="presOf" srcId="{C39BC8FC-5D75-4D76-88BE-3E88B2474974}" destId="{52A2EEAE-8D54-44C1-958C-526E52B04221}" srcOrd="0" destOrd="0" presId="urn:microsoft.com/office/officeart/2005/8/layout/radial4"/>
    <dgm:cxn modelId="{27F24CB8-97E8-461A-B144-CCDBDFBA6187}" type="presOf" srcId="{393A158F-47C6-4771-AC26-4F5BF5FCF859}" destId="{162A99C5-A068-48EB-A03A-20F7A89AC20F}" srcOrd="0" destOrd="0" presId="urn:microsoft.com/office/officeart/2005/8/layout/radial4"/>
    <dgm:cxn modelId="{9A50B0D9-719E-42E8-8D40-232DB0E1948E}" type="presOf" srcId="{7E62862D-41DC-44B8-920D-DB3CD3B17AD4}" destId="{626C6EFF-BC87-49C7-A082-22EBADA29CDD}" srcOrd="0" destOrd="0" presId="urn:microsoft.com/office/officeart/2005/8/layout/radial4"/>
    <dgm:cxn modelId="{2D4E77E3-B7E7-44CA-9DC5-9275686D86EA}" type="presOf" srcId="{5899E2B6-2AF6-48D6-A620-08BB9E393574}" destId="{04C59848-0033-4E88-B618-D0C818D9F52F}" srcOrd="0" destOrd="0" presId="urn:microsoft.com/office/officeart/2005/8/layout/radial4"/>
    <dgm:cxn modelId="{55140BE8-A1B5-4DE7-90CD-E13C4EBB1CE7}" srcId="{264D01B3-BA46-40B7-A852-A83079C82EDF}" destId="{9F0F74C7-7C0D-454E-9A0B-89013528B081}" srcOrd="1" destOrd="0" parTransId="{393A158F-47C6-4771-AC26-4F5BF5FCF859}" sibTransId="{CBA4B6D7-E103-4527-A344-E36BDBF1B51D}"/>
    <dgm:cxn modelId="{C1E669F0-5171-4418-B1D8-6E54B213E2F7}" type="presOf" srcId="{0DDE33C2-3F62-452B-929E-BF141F93D013}" destId="{0D567632-74B1-4C6B-B3C0-DEBE23CA2E93}" srcOrd="0" destOrd="0" presId="urn:microsoft.com/office/officeart/2005/8/layout/radial4"/>
    <dgm:cxn modelId="{5EF49CF5-1EE5-4954-86B1-281BF89B7564}" type="presOf" srcId="{7F6EA21F-C510-40C7-AF2C-6E56EFD5E6B1}" destId="{1CE79407-B06E-46A2-B145-E4957151B32D}" srcOrd="0" destOrd="0" presId="urn:microsoft.com/office/officeart/2005/8/layout/radial4"/>
    <dgm:cxn modelId="{8DC7259C-FC5F-4A11-9CBA-2AF07F6FBAD8}" type="presParOf" srcId="{93269C2A-C0DF-4F43-8E42-67A1D1171781}" destId="{58B3D5DD-A5DF-42E9-AF4B-8652C4C83014}" srcOrd="0" destOrd="0" presId="urn:microsoft.com/office/officeart/2005/8/layout/radial4"/>
    <dgm:cxn modelId="{A79C0203-069F-4BFE-AD03-58CB3BEA3B32}" type="presParOf" srcId="{93269C2A-C0DF-4F43-8E42-67A1D1171781}" destId="{52A2EEAE-8D54-44C1-958C-526E52B04221}" srcOrd="1" destOrd="0" presId="urn:microsoft.com/office/officeart/2005/8/layout/radial4"/>
    <dgm:cxn modelId="{747E261B-101B-4112-87D6-067E128CCE63}" type="presParOf" srcId="{93269C2A-C0DF-4F43-8E42-67A1D1171781}" destId="{1CE79407-B06E-46A2-B145-E4957151B32D}" srcOrd="2" destOrd="0" presId="urn:microsoft.com/office/officeart/2005/8/layout/radial4"/>
    <dgm:cxn modelId="{C4687822-F857-49A9-89E5-5DB7A87D23DB}" type="presParOf" srcId="{93269C2A-C0DF-4F43-8E42-67A1D1171781}" destId="{162A99C5-A068-48EB-A03A-20F7A89AC20F}" srcOrd="3" destOrd="0" presId="urn:microsoft.com/office/officeart/2005/8/layout/radial4"/>
    <dgm:cxn modelId="{0CA7DF03-147C-454D-9139-9A5E25D0DC39}" type="presParOf" srcId="{93269C2A-C0DF-4F43-8E42-67A1D1171781}" destId="{EB10853F-5208-4055-92D3-1DCD72D1532E}" srcOrd="4" destOrd="0" presId="urn:microsoft.com/office/officeart/2005/8/layout/radial4"/>
    <dgm:cxn modelId="{0B0811EB-030B-4E22-8215-89F672044CFE}" type="presParOf" srcId="{93269C2A-C0DF-4F43-8E42-67A1D1171781}" destId="{0D567632-74B1-4C6B-B3C0-DEBE23CA2E93}" srcOrd="5" destOrd="0" presId="urn:microsoft.com/office/officeart/2005/8/layout/radial4"/>
    <dgm:cxn modelId="{21B5711A-1915-4E80-9BAD-55C6900EA49F}" type="presParOf" srcId="{93269C2A-C0DF-4F43-8E42-67A1D1171781}" destId="{DBD433C0-D8C8-4759-8D93-784124E108BF}" srcOrd="6" destOrd="0" presId="urn:microsoft.com/office/officeart/2005/8/layout/radial4"/>
    <dgm:cxn modelId="{19141098-EDA7-42BA-8990-E4654827734B}" type="presParOf" srcId="{93269C2A-C0DF-4F43-8E42-67A1D1171781}" destId="{04C59848-0033-4E88-B618-D0C818D9F52F}" srcOrd="7" destOrd="0" presId="urn:microsoft.com/office/officeart/2005/8/layout/radial4"/>
    <dgm:cxn modelId="{09D3FF36-52D5-43CE-B820-B9838C215984}" type="presParOf" srcId="{93269C2A-C0DF-4F43-8E42-67A1D1171781}" destId="{626C6EFF-BC87-49C7-A082-22EBADA29CDD}" srcOrd="8" destOrd="0" presId="urn:microsoft.com/office/officeart/2005/8/layout/radial4"/>
    <dgm:cxn modelId="{91050647-8750-416E-AE43-D77FC495CA19}" type="presParOf" srcId="{93269C2A-C0DF-4F43-8E42-67A1D1171781}" destId="{6955ED0C-EDE8-4C0B-A89B-5C3FE3B3F476}" srcOrd="9" destOrd="0" presId="urn:microsoft.com/office/officeart/2005/8/layout/radial4"/>
    <dgm:cxn modelId="{3C3D69F2-2B58-43F7-9FE5-6EDF884B8C7C}" type="presParOf" srcId="{93269C2A-C0DF-4F43-8E42-67A1D1171781}" destId="{218C59E7-8EE4-4088-8B85-E3DF5A0ECAC6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240CC6-8CF1-4C3E-A22C-C8F58DD3FCCF}" type="doc">
      <dgm:prSet loTypeId="urn:microsoft.com/office/officeart/2005/8/layout/radial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64D01B3-BA46-40B7-A852-A83079C82EDF}">
      <dgm:prSet phldrT="[Text]"/>
      <dgm:spPr/>
      <dgm:t>
        <a:bodyPr/>
        <a:lstStyle/>
        <a:p>
          <a:r>
            <a:rPr lang="en-US"/>
            <a:t>Cấu trúc FONTEND</a:t>
          </a:r>
        </a:p>
      </dgm:t>
    </dgm:pt>
    <dgm:pt modelId="{4333E2DF-BBE6-42BA-AE4F-88D47A4B4456}" type="parTrans" cxnId="{7F4F7675-C34E-4C0B-A3C7-41CE6D88C7FC}">
      <dgm:prSet/>
      <dgm:spPr/>
      <dgm:t>
        <a:bodyPr/>
        <a:lstStyle/>
        <a:p>
          <a:endParaRPr lang="en-US"/>
        </a:p>
      </dgm:t>
    </dgm:pt>
    <dgm:pt modelId="{B4A3B426-5095-450F-83F1-4E6D16831800}" type="sibTrans" cxnId="{7F4F7675-C34E-4C0B-A3C7-41CE6D88C7FC}">
      <dgm:prSet/>
      <dgm:spPr/>
      <dgm:t>
        <a:bodyPr/>
        <a:lstStyle/>
        <a:p>
          <a:endParaRPr lang="en-US"/>
        </a:p>
      </dgm:t>
    </dgm:pt>
    <dgm:pt modelId="{7F6EA21F-C510-40C7-AF2C-6E56EFD5E6B1}">
      <dgm:prSet phldrT="[Text]"/>
      <dgm:spPr/>
      <dgm:t>
        <a:bodyPr/>
        <a:lstStyle/>
        <a:p>
          <a:r>
            <a:rPr lang="en-US"/>
            <a:t>Tạo layout đăng nhập</a:t>
          </a:r>
        </a:p>
      </dgm:t>
    </dgm:pt>
    <dgm:pt modelId="{C39BC8FC-5D75-4D76-88BE-3E88B2474974}" type="parTrans" cxnId="{125EB653-5F04-407A-9CC0-3C209D46C3D3}">
      <dgm:prSet/>
      <dgm:spPr/>
      <dgm:t>
        <a:bodyPr/>
        <a:lstStyle/>
        <a:p>
          <a:endParaRPr lang="en-US"/>
        </a:p>
      </dgm:t>
    </dgm:pt>
    <dgm:pt modelId="{87779925-FB3F-44D9-82BA-725B9AD96ADF}" type="sibTrans" cxnId="{125EB653-5F04-407A-9CC0-3C209D46C3D3}">
      <dgm:prSet/>
      <dgm:spPr/>
      <dgm:t>
        <a:bodyPr/>
        <a:lstStyle/>
        <a:p>
          <a:endParaRPr lang="en-US"/>
        </a:p>
      </dgm:t>
    </dgm:pt>
    <dgm:pt modelId="{9F0F74C7-7C0D-454E-9A0B-89013528B081}">
      <dgm:prSet phldrT="[Text]"/>
      <dgm:spPr/>
      <dgm:t>
        <a:bodyPr/>
        <a:lstStyle/>
        <a:p>
          <a:r>
            <a:rPr lang="en-US"/>
            <a:t>Tạo layout đăng ký</a:t>
          </a:r>
        </a:p>
      </dgm:t>
    </dgm:pt>
    <dgm:pt modelId="{393A158F-47C6-4771-AC26-4F5BF5FCF859}" type="parTrans" cxnId="{55140BE8-A1B5-4DE7-90CD-E13C4EBB1CE7}">
      <dgm:prSet/>
      <dgm:spPr/>
      <dgm:t>
        <a:bodyPr/>
        <a:lstStyle/>
        <a:p>
          <a:endParaRPr lang="en-US"/>
        </a:p>
      </dgm:t>
    </dgm:pt>
    <dgm:pt modelId="{CBA4B6D7-E103-4527-A344-E36BDBF1B51D}" type="sibTrans" cxnId="{55140BE8-A1B5-4DE7-90CD-E13C4EBB1CE7}">
      <dgm:prSet/>
      <dgm:spPr/>
      <dgm:t>
        <a:bodyPr/>
        <a:lstStyle/>
        <a:p>
          <a:endParaRPr lang="en-US"/>
        </a:p>
      </dgm:t>
    </dgm:pt>
    <dgm:pt modelId="{B39D9E2B-4E72-47F4-89CB-97D247EC515F}">
      <dgm:prSet phldrT="[Text]"/>
      <dgm:spPr/>
      <dgm:t>
        <a:bodyPr/>
        <a:lstStyle/>
        <a:p>
          <a:r>
            <a:rPr lang="en-US"/>
            <a:t>Tạo layout main</a:t>
          </a:r>
        </a:p>
      </dgm:t>
    </dgm:pt>
    <dgm:pt modelId="{0DDE33C2-3F62-452B-929E-BF141F93D013}" type="parTrans" cxnId="{F315152F-A11A-49BE-83A0-2A1C25F9A710}">
      <dgm:prSet/>
      <dgm:spPr/>
      <dgm:t>
        <a:bodyPr/>
        <a:lstStyle/>
        <a:p>
          <a:endParaRPr lang="en-US"/>
        </a:p>
      </dgm:t>
    </dgm:pt>
    <dgm:pt modelId="{2763A22F-5A26-4373-9598-54CE254D31BB}" type="sibTrans" cxnId="{F315152F-A11A-49BE-83A0-2A1C25F9A710}">
      <dgm:prSet/>
      <dgm:spPr/>
      <dgm:t>
        <a:bodyPr/>
        <a:lstStyle/>
        <a:p>
          <a:endParaRPr lang="en-US"/>
        </a:p>
      </dgm:t>
    </dgm:pt>
    <dgm:pt modelId="{935D05FB-D82F-487C-90B7-968D96D34132}">
      <dgm:prSet phldrT="[Text]"/>
      <dgm:spPr/>
      <dgm:t>
        <a:bodyPr/>
        <a:lstStyle/>
        <a:p>
          <a:r>
            <a:rPr lang="en-US"/>
            <a:t>Tạo layout lấy ảnh</a:t>
          </a:r>
        </a:p>
      </dgm:t>
    </dgm:pt>
    <dgm:pt modelId="{4DBF4CC8-DE02-4069-8A47-A2370AA63D73}" type="parTrans" cxnId="{38CF4567-DA47-4D1D-A8E3-57FC90954FE5}">
      <dgm:prSet/>
      <dgm:spPr/>
      <dgm:t>
        <a:bodyPr/>
        <a:lstStyle/>
        <a:p>
          <a:endParaRPr lang="en-US"/>
        </a:p>
      </dgm:t>
    </dgm:pt>
    <dgm:pt modelId="{D860778D-68EC-4909-BF3E-1C09E3B76A7A}" type="sibTrans" cxnId="{38CF4567-DA47-4D1D-A8E3-57FC90954FE5}">
      <dgm:prSet/>
      <dgm:spPr/>
      <dgm:t>
        <a:bodyPr/>
        <a:lstStyle/>
        <a:p>
          <a:endParaRPr lang="en-US"/>
        </a:p>
      </dgm:t>
    </dgm:pt>
    <dgm:pt modelId="{40BAD24B-CDB6-4E3E-8D3A-1094E244A93C}">
      <dgm:prSet phldrT="[Text]"/>
      <dgm:spPr/>
      <dgm:t>
        <a:bodyPr/>
        <a:lstStyle/>
        <a:p>
          <a:r>
            <a:rPr lang="en-US"/>
            <a:t>Tạo layout chụp ảnh</a:t>
          </a:r>
        </a:p>
      </dgm:t>
    </dgm:pt>
    <dgm:pt modelId="{777E16A9-472E-4076-BEF5-312059C37C1B}" type="parTrans" cxnId="{4CA497C7-0D3A-4EFE-9F01-4532AD900A5D}">
      <dgm:prSet/>
      <dgm:spPr/>
      <dgm:t>
        <a:bodyPr/>
        <a:lstStyle/>
        <a:p>
          <a:endParaRPr lang="en-US"/>
        </a:p>
      </dgm:t>
    </dgm:pt>
    <dgm:pt modelId="{AA702DD8-5647-4AC0-ADD6-EAF830E40472}" type="sibTrans" cxnId="{4CA497C7-0D3A-4EFE-9F01-4532AD900A5D}">
      <dgm:prSet/>
      <dgm:spPr/>
      <dgm:t>
        <a:bodyPr/>
        <a:lstStyle/>
        <a:p>
          <a:endParaRPr lang="en-US"/>
        </a:p>
      </dgm:t>
    </dgm:pt>
    <dgm:pt modelId="{93269C2A-C0DF-4F43-8E42-67A1D1171781}" type="pres">
      <dgm:prSet presAssocID="{10240CC6-8CF1-4C3E-A22C-C8F58DD3FCC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B3D5DD-A5DF-42E9-AF4B-8652C4C83014}" type="pres">
      <dgm:prSet presAssocID="{264D01B3-BA46-40B7-A852-A83079C82EDF}" presName="centerShape" presStyleLbl="node0" presStyleIdx="0" presStyleCnt="1"/>
      <dgm:spPr/>
    </dgm:pt>
    <dgm:pt modelId="{52A2EEAE-8D54-44C1-958C-526E52B04221}" type="pres">
      <dgm:prSet presAssocID="{C39BC8FC-5D75-4D76-88BE-3E88B2474974}" presName="parTrans" presStyleLbl="bgSibTrans2D1" presStyleIdx="0" presStyleCnt="5"/>
      <dgm:spPr/>
    </dgm:pt>
    <dgm:pt modelId="{1CE79407-B06E-46A2-B145-E4957151B32D}" type="pres">
      <dgm:prSet presAssocID="{7F6EA21F-C510-40C7-AF2C-6E56EFD5E6B1}" presName="node" presStyleLbl="node1" presStyleIdx="0" presStyleCnt="5">
        <dgm:presLayoutVars>
          <dgm:bulletEnabled val="1"/>
        </dgm:presLayoutVars>
      </dgm:prSet>
      <dgm:spPr/>
    </dgm:pt>
    <dgm:pt modelId="{162A99C5-A068-48EB-A03A-20F7A89AC20F}" type="pres">
      <dgm:prSet presAssocID="{393A158F-47C6-4771-AC26-4F5BF5FCF859}" presName="parTrans" presStyleLbl="bgSibTrans2D1" presStyleIdx="1" presStyleCnt="5"/>
      <dgm:spPr/>
    </dgm:pt>
    <dgm:pt modelId="{EB10853F-5208-4055-92D3-1DCD72D1532E}" type="pres">
      <dgm:prSet presAssocID="{9F0F74C7-7C0D-454E-9A0B-89013528B081}" presName="node" presStyleLbl="node1" presStyleIdx="1" presStyleCnt="5">
        <dgm:presLayoutVars>
          <dgm:bulletEnabled val="1"/>
        </dgm:presLayoutVars>
      </dgm:prSet>
      <dgm:spPr/>
    </dgm:pt>
    <dgm:pt modelId="{0D567632-74B1-4C6B-B3C0-DEBE23CA2E93}" type="pres">
      <dgm:prSet presAssocID="{0DDE33C2-3F62-452B-929E-BF141F93D013}" presName="parTrans" presStyleLbl="bgSibTrans2D1" presStyleIdx="2" presStyleCnt="5"/>
      <dgm:spPr/>
    </dgm:pt>
    <dgm:pt modelId="{DBD433C0-D8C8-4759-8D93-784124E108BF}" type="pres">
      <dgm:prSet presAssocID="{B39D9E2B-4E72-47F4-89CB-97D247EC515F}" presName="node" presStyleLbl="node1" presStyleIdx="2" presStyleCnt="5">
        <dgm:presLayoutVars>
          <dgm:bulletEnabled val="1"/>
        </dgm:presLayoutVars>
      </dgm:prSet>
      <dgm:spPr/>
    </dgm:pt>
    <dgm:pt modelId="{408B3100-598A-44CE-AB1E-D17A31B605BE}" type="pres">
      <dgm:prSet presAssocID="{4DBF4CC8-DE02-4069-8A47-A2370AA63D73}" presName="parTrans" presStyleLbl="bgSibTrans2D1" presStyleIdx="3" presStyleCnt="5"/>
      <dgm:spPr/>
    </dgm:pt>
    <dgm:pt modelId="{FB82F479-3395-4293-9979-170A91732BE1}" type="pres">
      <dgm:prSet presAssocID="{935D05FB-D82F-487C-90B7-968D96D34132}" presName="node" presStyleLbl="node1" presStyleIdx="3" presStyleCnt="5">
        <dgm:presLayoutVars>
          <dgm:bulletEnabled val="1"/>
        </dgm:presLayoutVars>
      </dgm:prSet>
      <dgm:spPr/>
    </dgm:pt>
    <dgm:pt modelId="{ECD1AE0B-A1FA-4D21-A09A-CA8D48D0FB4E}" type="pres">
      <dgm:prSet presAssocID="{777E16A9-472E-4076-BEF5-312059C37C1B}" presName="parTrans" presStyleLbl="bgSibTrans2D1" presStyleIdx="4" presStyleCnt="5"/>
      <dgm:spPr/>
    </dgm:pt>
    <dgm:pt modelId="{B09C20EE-D5FF-4ADC-87E8-8694D8A9E70E}" type="pres">
      <dgm:prSet presAssocID="{40BAD24B-CDB6-4E3E-8D3A-1094E244A93C}" presName="node" presStyleLbl="node1" presStyleIdx="4" presStyleCnt="5">
        <dgm:presLayoutVars>
          <dgm:bulletEnabled val="1"/>
        </dgm:presLayoutVars>
      </dgm:prSet>
      <dgm:spPr/>
    </dgm:pt>
  </dgm:ptLst>
  <dgm:cxnLst>
    <dgm:cxn modelId="{D081E21A-8AD6-4A06-9C09-6CAAA72C72EE}" type="presOf" srcId="{9F0F74C7-7C0D-454E-9A0B-89013528B081}" destId="{EB10853F-5208-4055-92D3-1DCD72D1532E}" srcOrd="0" destOrd="0" presId="urn:microsoft.com/office/officeart/2005/8/layout/radial4"/>
    <dgm:cxn modelId="{31AC751E-A13D-4DFE-89FD-E2ADBFED70C6}" type="presOf" srcId="{40BAD24B-CDB6-4E3E-8D3A-1094E244A93C}" destId="{B09C20EE-D5FF-4ADC-87E8-8694D8A9E70E}" srcOrd="0" destOrd="0" presId="urn:microsoft.com/office/officeart/2005/8/layout/radial4"/>
    <dgm:cxn modelId="{B5A0A42D-4A71-4A9D-A93C-C0B217C471BD}" type="presOf" srcId="{935D05FB-D82F-487C-90B7-968D96D34132}" destId="{FB82F479-3395-4293-9979-170A91732BE1}" srcOrd="0" destOrd="0" presId="urn:microsoft.com/office/officeart/2005/8/layout/radial4"/>
    <dgm:cxn modelId="{F315152F-A11A-49BE-83A0-2A1C25F9A710}" srcId="{264D01B3-BA46-40B7-A852-A83079C82EDF}" destId="{B39D9E2B-4E72-47F4-89CB-97D247EC515F}" srcOrd="2" destOrd="0" parTransId="{0DDE33C2-3F62-452B-929E-BF141F93D013}" sibTransId="{2763A22F-5A26-4373-9598-54CE254D31BB}"/>
    <dgm:cxn modelId="{125EB653-5F04-407A-9CC0-3C209D46C3D3}" srcId="{264D01B3-BA46-40B7-A852-A83079C82EDF}" destId="{7F6EA21F-C510-40C7-AF2C-6E56EFD5E6B1}" srcOrd="0" destOrd="0" parTransId="{C39BC8FC-5D75-4D76-88BE-3E88B2474974}" sibTransId="{87779925-FB3F-44D9-82BA-725B9AD96ADF}"/>
    <dgm:cxn modelId="{DA2C7660-B98C-4988-BAEE-7CB39156446B}" type="presOf" srcId="{10240CC6-8CF1-4C3E-A22C-C8F58DD3FCCF}" destId="{93269C2A-C0DF-4F43-8E42-67A1D1171781}" srcOrd="0" destOrd="0" presId="urn:microsoft.com/office/officeart/2005/8/layout/radial4"/>
    <dgm:cxn modelId="{B92E1466-D07F-4119-823E-EC8349852647}" type="presOf" srcId="{264D01B3-BA46-40B7-A852-A83079C82EDF}" destId="{58B3D5DD-A5DF-42E9-AF4B-8652C4C83014}" srcOrd="0" destOrd="0" presId="urn:microsoft.com/office/officeart/2005/8/layout/radial4"/>
    <dgm:cxn modelId="{38CF4567-DA47-4D1D-A8E3-57FC90954FE5}" srcId="{264D01B3-BA46-40B7-A852-A83079C82EDF}" destId="{935D05FB-D82F-487C-90B7-968D96D34132}" srcOrd="3" destOrd="0" parTransId="{4DBF4CC8-DE02-4069-8A47-A2370AA63D73}" sibTransId="{D860778D-68EC-4909-BF3E-1C09E3B76A7A}"/>
    <dgm:cxn modelId="{BE675671-D86C-47EE-B10A-0E665AD0F422}" type="presOf" srcId="{B39D9E2B-4E72-47F4-89CB-97D247EC515F}" destId="{DBD433C0-D8C8-4759-8D93-784124E108BF}" srcOrd="0" destOrd="0" presId="urn:microsoft.com/office/officeart/2005/8/layout/radial4"/>
    <dgm:cxn modelId="{7F4F7675-C34E-4C0B-A3C7-41CE6D88C7FC}" srcId="{10240CC6-8CF1-4C3E-A22C-C8F58DD3FCCF}" destId="{264D01B3-BA46-40B7-A852-A83079C82EDF}" srcOrd="0" destOrd="0" parTransId="{4333E2DF-BBE6-42BA-AE4F-88D47A4B4456}" sibTransId="{B4A3B426-5095-450F-83F1-4E6D16831800}"/>
    <dgm:cxn modelId="{093202A4-7BB1-45DE-A308-4F3C26DD6CC4}" type="presOf" srcId="{777E16A9-472E-4076-BEF5-312059C37C1B}" destId="{ECD1AE0B-A1FA-4D21-A09A-CA8D48D0FB4E}" srcOrd="0" destOrd="0" presId="urn:microsoft.com/office/officeart/2005/8/layout/radial4"/>
    <dgm:cxn modelId="{A5CABAA6-6C2D-4386-B3EB-5EBAEC5079FE}" type="presOf" srcId="{4DBF4CC8-DE02-4069-8A47-A2370AA63D73}" destId="{408B3100-598A-44CE-AB1E-D17A31B605BE}" srcOrd="0" destOrd="0" presId="urn:microsoft.com/office/officeart/2005/8/layout/radial4"/>
    <dgm:cxn modelId="{044876AA-ACAE-4294-A036-03F68D21C58B}" type="presOf" srcId="{C39BC8FC-5D75-4D76-88BE-3E88B2474974}" destId="{52A2EEAE-8D54-44C1-958C-526E52B04221}" srcOrd="0" destOrd="0" presId="urn:microsoft.com/office/officeart/2005/8/layout/radial4"/>
    <dgm:cxn modelId="{27F24CB8-97E8-461A-B144-CCDBDFBA6187}" type="presOf" srcId="{393A158F-47C6-4771-AC26-4F5BF5FCF859}" destId="{162A99C5-A068-48EB-A03A-20F7A89AC20F}" srcOrd="0" destOrd="0" presId="urn:microsoft.com/office/officeart/2005/8/layout/radial4"/>
    <dgm:cxn modelId="{4CA497C7-0D3A-4EFE-9F01-4532AD900A5D}" srcId="{264D01B3-BA46-40B7-A852-A83079C82EDF}" destId="{40BAD24B-CDB6-4E3E-8D3A-1094E244A93C}" srcOrd="4" destOrd="0" parTransId="{777E16A9-472E-4076-BEF5-312059C37C1B}" sibTransId="{AA702DD8-5647-4AC0-ADD6-EAF830E40472}"/>
    <dgm:cxn modelId="{55140BE8-A1B5-4DE7-90CD-E13C4EBB1CE7}" srcId="{264D01B3-BA46-40B7-A852-A83079C82EDF}" destId="{9F0F74C7-7C0D-454E-9A0B-89013528B081}" srcOrd="1" destOrd="0" parTransId="{393A158F-47C6-4771-AC26-4F5BF5FCF859}" sibTransId="{CBA4B6D7-E103-4527-A344-E36BDBF1B51D}"/>
    <dgm:cxn modelId="{C1E669F0-5171-4418-B1D8-6E54B213E2F7}" type="presOf" srcId="{0DDE33C2-3F62-452B-929E-BF141F93D013}" destId="{0D567632-74B1-4C6B-B3C0-DEBE23CA2E93}" srcOrd="0" destOrd="0" presId="urn:microsoft.com/office/officeart/2005/8/layout/radial4"/>
    <dgm:cxn modelId="{5EF49CF5-1EE5-4954-86B1-281BF89B7564}" type="presOf" srcId="{7F6EA21F-C510-40C7-AF2C-6E56EFD5E6B1}" destId="{1CE79407-B06E-46A2-B145-E4957151B32D}" srcOrd="0" destOrd="0" presId="urn:microsoft.com/office/officeart/2005/8/layout/radial4"/>
    <dgm:cxn modelId="{8DC7259C-FC5F-4A11-9CBA-2AF07F6FBAD8}" type="presParOf" srcId="{93269C2A-C0DF-4F43-8E42-67A1D1171781}" destId="{58B3D5DD-A5DF-42E9-AF4B-8652C4C83014}" srcOrd="0" destOrd="0" presId="urn:microsoft.com/office/officeart/2005/8/layout/radial4"/>
    <dgm:cxn modelId="{A79C0203-069F-4BFE-AD03-58CB3BEA3B32}" type="presParOf" srcId="{93269C2A-C0DF-4F43-8E42-67A1D1171781}" destId="{52A2EEAE-8D54-44C1-958C-526E52B04221}" srcOrd="1" destOrd="0" presId="urn:microsoft.com/office/officeart/2005/8/layout/radial4"/>
    <dgm:cxn modelId="{747E261B-101B-4112-87D6-067E128CCE63}" type="presParOf" srcId="{93269C2A-C0DF-4F43-8E42-67A1D1171781}" destId="{1CE79407-B06E-46A2-B145-E4957151B32D}" srcOrd="2" destOrd="0" presId="urn:microsoft.com/office/officeart/2005/8/layout/radial4"/>
    <dgm:cxn modelId="{C4687822-F857-49A9-89E5-5DB7A87D23DB}" type="presParOf" srcId="{93269C2A-C0DF-4F43-8E42-67A1D1171781}" destId="{162A99C5-A068-48EB-A03A-20F7A89AC20F}" srcOrd="3" destOrd="0" presId="urn:microsoft.com/office/officeart/2005/8/layout/radial4"/>
    <dgm:cxn modelId="{0CA7DF03-147C-454D-9139-9A5E25D0DC39}" type="presParOf" srcId="{93269C2A-C0DF-4F43-8E42-67A1D1171781}" destId="{EB10853F-5208-4055-92D3-1DCD72D1532E}" srcOrd="4" destOrd="0" presId="urn:microsoft.com/office/officeart/2005/8/layout/radial4"/>
    <dgm:cxn modelId="{0B0811EB-030B-4E22-8215-89F672044CFE}" type="presParOf" srcId="{93269C2A-C0DF-4F43-8E42-67A1D1171781}" destId="{0D567632-74B1-4C6B-B3C0-DEBE23CA2E93}" srcOrd="5" destOrd="0" presId="urn:microsoft.com/office/officeart/2005/8/layout/radial4"/>
    <dgm:cxn modelId="{21B5711A-1915-4E80-9BAD-55C6900EA49F}" type="presParOf" srcId="{93269C2A-C0DF-4F43-8E42-67A1D1171781}" destId="{DBD433C0-D8C8-4759-8D93-784124E108BF}" srcOrd="6" destOrd="0" presId="urn:microsoft.com/office/officeart/2005/8/layout/radial4"/>
    <dgm:cxn modelId="{49046B40-7F4E-4BD7-9C5E-C73378C30C68}" type="presParOf" srcId="{93269C2A-C0DF-4F43-8E42-67A1D1171781}" destId="{408B3100-598A-44CE-AB1E-D17A31B605BE}" srcOrd="7" destOrd="0" presId="urn:microsoft.com/office/officeart/2005/8/layout/radial4"/>
    <dgm:cxn modelId="{4AE720B6-D2EC-441A-BF22-77A8DAC0ACC4}" type="presParOf" srcId="{93269C2A-C0DF-4F43-8E42-67A1D1171781}" destId="{FB82F479-3395-4293-9979-170A91732BE1}" srcOrd="8" destOrd="0" presId="urn:microsoft.com/office/officeart/2005/8/layout/radial4"/>
    <dgm:cxn modelId="{F8B8F945-6A65-4D9C-B626-2332EAD4968C}" type="presParOf" srcId="{93269C2A-C0DF-4F43-8E42-67A1D1171781}" destId="{ECD1AE0B-A1FA-4D21-A09A-CA8D48D0FB4E}" srcOrd="9" destOrd="0" presId="urn:microsoft.com/office/officeart/2005/8/layout/radial4"/>
    <dgm:cxn modelId="{22F0A053-5E4F-4FC5-A889-8A77D789FD26}" type="presParOf" srcId="{93269C2A-C0DF-4F43-8E42-67A1D1171781}" destId="{B09C20EE-D5FF-4ADC-87E8-8694D8A9E70E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3D5DD-A5DF-42E9-AF4B-8652C4C83014}">
      <dsp:nvSpPr>
        <dsp:cNvPr id="0" name=""/>
        <dsp:cNvSpPr/>
      </dsp:nvSpPr>
      <dsp:spPr>
        <a:xfrm>
          <a:off x="2624871" y="1477779"/>
          <a:ext cx="1093907" cy="10939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Cấu trúc BACKEND</a:t>
          </a:r>
        </a:p>
      </dsp:txBody>
      <dsp:txXfrm>
        <a:off x="2785070" y="1637978"/>
        <a:ext cx="773509" cy="773509"/>
      </dsp:txXfrm>
    </dsp:sp>
    <dsp:sp modelId="{52A2EEAE-8D54-44C1-958C-526E52B04221}">
      <dsp:nvSpPr>
        <dsp:cNvPr id="0" name=""/>
        <dsp:cNvSpPr/>
      </dsp:nvSpPr>
      <dsp:spPr>
        <a:xfrm rot="10800000">
          <a:off x="1562838" y="1868851"/>
          <a:ext cx="1003620" cy="311763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E79407-B06E-46A2-B145-E4957151B32D}">
      <dsp:nvSpPr>
        <dsp:cNvPr id="0" name=""/>
        <dsp:cNvSpPr/>
      </dsp:nvSpPr>
      <dsp:spPr>
        <a:xfrm>
          <a:off x="1043232" y="1609048"/>
          <a:ext cx="1039212" cy="8313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Xây dựng Login và Register</a:t>
          </a:r>
        </a:p>
      </dsp:txBody>
      <dsp:txXfrm>
        <a:off x="1067582" y="1633398"/>
        <a:ext cx="990512" cy="782670"/>
      </dsp:txXfrm>
    </dsp:sp>
    <dsp:sp modelId="{162A99C5-A068-48EB-A03A-20F7A89AC20F}">
      <dsp:nvSpPr>
        <dsp:cNvPr id="0" name=""/>
        <dsp:cNvSpPr/>
      </dsp:nvSpPr>
      <dsp:spPr>
        <a:xfrm rot="13500000">
          <a:off x="1887123" y="1085960"/>
          <a:ext cx="1003620" cy="311763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10853F-5208-4055-92D3-1DCD72D1532E}">
      <dsp:nvSpPr>
        <dsp:cNvPr id="0" name=""/>
        <dsp:cNvSpPr/>
      </dsp:nvSpPr>
      <dsp:spPr>
        <a:xfrm>
          <a:off x="1514493" y="471323"/>
          <a:ext cx="1039212" cy="8313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Nhận dạng ngôn ngữ translate bằng ML kit</a:t>
          </a:r>
        </a:p>
      </dsp:txBody>
      <dsp:txXfrm>
        <a:off x="1538843" y="495673"/>
        <a:ext cx="990512" cy="782670"/>
      </dsp:txXfrm>
    </dsp:sp>
    <dsp:sp modelId="{0D567632-74B1-4C6B-B3C0-DEBE23CA2E93}">
      <dsp:nvSpPr>
        <dsp:cNvPr id="0" name=""/>
        <dsp:cNvSpPr/>
      </dsp:nvSpPr>
      <dsp:spPr>
        <a:xfrm rot="16200000">
          <a:off x="2670014" y="761675"/>
          <a:ext cx="1003620" cy="311763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D433C0-D8C8-4759-8D93-784124E108BF}">
      <dsp:nvSpPr>
        <dsp:cNvPr id="0" name=""/>
        <dsp:cNvSpPr/>
      </dsp:nvSpPr>
      <dsp:spPr>
        <a:xfrm>
          <a:off x="2652218" y="62"/>
          <a:ext cx="1039212" cy="83137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Xây dựng các đầu vào như ảnh, text, voice</a:t>
          </a:r>
        </a:p>
      </dsp:txBody>
      <dsp:txXfrm>
        <a:off x="2676568" y="24412"/>
        <a:ext cx="990512" cy="782670"/>
      </dsp:txXfrm>
    </dsp:sp>
    <dsp:sp modelId="{04C59848-0033-4E88-B618-D0C818D9F52F}">
      <dsp:nvSpPr>
        <dsp:cNvPr id="0" name=""/>
        <dsp:cNvSpPr/>
      </dsp:nvSpPr>
      <dsp:spPr>
        <a:xfrm rot="18900000">
          <a:off x="3452906" y="1085960"/>
          <a:ext cx="1003620" cy="311763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6C6EFF-BC87-49C7-A082-22EBADA29CDD}">
      <dsp:nvSpPr>
        <dsp:cNvPr id="0" name=""/>
        <dsp:cNvSpPr/>
      </dsp:nvSpPr>
      <dsp:spPr>
        <a:xfrm>
          <a:off x="3789943" y="471323"/>
          <a:ext cx="1039212" cy="83137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Translate đầu vào</a:t>
          </a:r>
        </a:p>
      </dsp:txBody>
      <dsp:txXfrm>
        <a:off x="3814293" y="495673"/>
        <a:ext cx="990512" cy="782670"/>
      </dsp:txXfrm>
    </dsp:sp>
    <dsp:sp modelId="{6955ED0C-EDE8-4C0B-A89B-5C3FE3B3F476}">
      <dsp:nvSpPr>
        <dsp:cNvPr id="0" name=""/>
        <dsp:cNvSpPr/>
      </dsp:nvSpPr>
      <dsp:spPr>
        <a:xfrm>
          <a:off x="3777190" y="1868851"/>
          <a:ext cx="1003620" cy="311763"/>
        </a:xfrm>
        <a:prstGeom prst="lef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C59E7-8EE4-4088-8B85-E3DF5A0ECAC6}">
      <dsp:nvSpPr>
        <dsp:cNvPr id="0" name=""/>
        <dsp:cNvSpPr/>
      </dsp:nvSpPr>
      <dsp:spPr>
        <a:xfrm>
          <a:off x="4261204" y="1609048"/>
          <a:ext cx="1039212" cy="8313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Xóa văn bản đầu vào</a:t>
          </a:r>
        </a:p>
      </dsp:txBody>
      <dsp:txXfrm>
        <a:off x="4285554" y="1633398"/>
        <a:ext cx="990512" cy="782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3D5DD-A5DF-42E9-AF4B-8652C4C83014}">
      <dsp:nvSpPr>
        <dsp:cNvPr id="0" name=""/>
        <dsp:cNvSpPr/>
      </dsp:nvSpPr>
      <dsp:spPr>
        <a:xfrm>
          <a:off x="2459338" y="1384200"/>
          <a:ext cx="1024922" cy="10249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Cấu trúc FONTEND</a:t>
          </a:r>
        </a:p>
      </dsp:txBody>
      <dsp:txXfrm>
        <a:off x="2609434" y="1534296"/>
        <a:ext cx="724730" cy="724730"/>
      </dsp:txXfrm>
    </dsp:sp>
    <dsp:sp modelId="{52A2EEAE-8D54-44C1-958C-526E52B04221}">
      <dsp:nvSpPr>
        <dsp:cNvPr id="0" name=""/>
        <dsp:cNvSpPr/>
      </dsp:nvSpPr>
      <dsp:spPr>
        <a:xfrm rot="10800000">
          <a:off x="1464675" y="1750610"/>
          <a:ext cx="939956" cy="292102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E79407-B06E-46A2-B145-E4957151B32D}">
      <dsp:nvSpPr>
        <dsp:cNvPr id="0" name=""/>
        <dsp:cNvSpPr/>
      </dsp:nvSpPr>
      <dsp:spPr>
        <a:xfrm>
          <a:off x="977837" y="1507191"/>
          <a:ext cx="973676" cy="77894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Tạo layout đăng nhập</a:t>
          </a:r>
        </a:p>
      </dsp:txBody>
      <dsp:txXfrm>
        <a:off x="1000651" y="1530005"/>
        <a:ext cx="928048" cy="733313"/>
      </dsp:txXfrm>
    </dsp:sp>
    <dsp:sp modelId="{162A99C5-A068-48EB-A03A-20F7A89AC20F}">
      <dsp:nvSpPr>
        <dsp:cNvPr id="0" name=""/>
        <dsp:cNvSpPr/>
      </dsp:nvSpPr>
      <dsp:spPr>
        <a:xfrm rot="13500000">
          <a:off x="1768448" y="1017237"/>
          <a:ext cx="939956" cy="292102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10853F-5208-4055-92D3-1DCD72D1532E}">
      <dsp:nvSpPr>
        <dsp:cNvPr id="0" name=""/>
        <dsp:cNvSpPr/>
      </dsp:nvSpPr>
      <dsp:spPr>
        <a:xfrm>
          <a:off x="1419264" y="441493"/>
          <a:ext cx="973676" cy="7789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Tạo layout đăng ký</a:t>
          </a:r>
        </a:p>
      </dsp:txBody>
      <dsp:txXfrm>
        <a:off x="1442078" y="464307"/>
        <a:ext cx="928048" cy="733313"/>
      </dsp:txXfrm>
    </dsp:sp>
    <dsp:sp modelId="{0D567632-74B1-4C6B-B3C0-DEBE23CA2E93}">
      <dsp:nvSpPr>
        <dsp:cNvPr id="0" name=""/>
        <dsp:cNvSpPr/>
      </dsp:nvSpPr>
      <dsp:spPr>
        <a:xfrm rot="16200000">
          <a:off x="2501821" y="713464"/>
          <a:ext cx="939956" cy="292102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D433C0-D8C8-4759-8D93-784124E108BF}">
      <dsp:nvSpPr>
        <dsp:cNvPr id="0" name=""/>
        <dsp:cNvSpPr/>
      </dsp:nvSpPr>
      <dsp:spPr>
        <a:xfrm>
          <a:off x="2484961" y="66"/>
          <a:ext cx="973676" cy="77894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Tạo layout main</a:t>
          </a:r>
        </a:p>
      </dsp:txBody>
      <dsp:txXfrm>
        <a:off x="2507775" y="22880"/>
        <a:ext cx="928048" cy="733313"/>
      </dsp:txXfrm>
    </dsp:sp>
    <dsp:sp modelId="{408B3100-598A-44CE-AB1E-D17A31B605BE}">
      <dsp:nvSpPr>
        <dsp:cNvPr id="0" name=""/>
        <dsp:cNvSpPr/>
      </dsp:nvSpPr>
      <dsp:spPr>
        <a:xfrm rot="18900000">
          <a:off x="3235194" y="1017237"/>
          <a:ext cx="939956" cy="29210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2F479-3395-4293-9979-170A91732BE1}">
      <dsp:nvSpPr>
        <dsp:cNvPr id="0" name=""/>
        <dsp:cNvSpPr/>
      </dsp:nvSpPr>
      <dsp:spPr>
        <a:xfrm>
          <a:off x="3550659" y="441493"/>
          <a:ext cx="973676" cy="77894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Tạo layout lấy ảnh</a:t>
          </a:r>
        </a:p>
      </dsp:txBody>
      <dsp:txXfrm>
        <a:off x="3573473" y="464307"/>
        <a:ext cx="928048" cy="733313"/>
      </dsp:txXfrm>
    </dsp:sp>
    <dsp:sp modelId="{ECD1AE0B-A1FA-4D21-A09A-CA8D48D0FB4E}">
      <dsp:nvSpPr>
        <dsp:cNvPr id="0" name=""/>
        <dsp:cNvSpPr/>
      </dsp:nvSpPr>
      <dsp:spPr>
        <a:xfrm>
          <a:off x="3538967" y="1750610"/>
          <a:ext cx="939956" cy="292102"/>
        </a:xfrm>
        <a:prstGeom prst="lef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C20EE-D5FF-4ADC-87E8-8694D8A9E70E}">
      <dsp:nvSpPr>
        <dsp:cNvPr id="0" name=""/>
        <dsp:cNvSpPr/>
      </dsp:nvSpPr>
      <dsp:spPr>
        <a:xfrm>
          <a:off x="3992085" y="1507191"/>
          <a:ext cx="973676" cy="77894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Tạo layout chụp ảnh</a:t>
          </a:r>
        </a:p>
      </dsp:txBody>
      <dsp:txXfrm>
        <a:off x="4014899" y="1530005"/>
        <a:ext cx="928048" cy="733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Linh</dc:creator>
  <cp:keywords/>
  <dc:description/>
  <cp:lastModifiedBy>Trương Nguyễn Duy Tân</cp:lastModifiedBy>
  <cp:revision>5</cp:revision>
  <dcterms:created xsi:type="dcterms:W3CDTF">2021-12-21T14:28:00Z</dcterms:created>
  <dcterms:modified xsi:type="dcterms:W3CDTF">2021-12-22T09:54:00Z</dcterms:modified>
</cp:coreProperties>
</file>